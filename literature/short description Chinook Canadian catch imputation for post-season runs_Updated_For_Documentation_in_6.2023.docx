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D3B0" w14:textId="1F279B6B" w:rsidR="004D2E8E" w:rsidRDefault="004D2E8E" w:rsidP="009E5568">
      <w:pPr>
        <w:jc w:val="both"/>
        <w:rPr>
          <w:ins w:id="0" w:author="Dapp, Derek R (DFW)" w:date="2023-06-23T15:34:00Z"/>
          <w:rFonts w:ascii="Arial" w:hAnsi="Arial" w:cs="Arial"/>
          <w:sz w:val="20"/>
          <w:szCs w:val="20"/>
        </w:rPr>
      </w:pPr>
      <w:ins w:id="1" w:author="Dapp, Derek R (DFW)" w:date="2023-06-23T15:32:00Z">
        <w:r>
          <w:rPr>
            <w:rFonts w:ascii="Arial" w:hAnsi="Arial" w:cs="Arial"/>
            <w:sz w:val="20"/>
            <w:szCs w:val="20"/>
          </w:rPr>
          <w:br/>
        </w:r>
        <w:r>
          <w:rPr>
            <w:rFonts w:ascii="Arial" w:hAnsi="Arial" w:cs="Arial"/>
            <w:sz w:val="20"/>
            <w:szCs w:val="20"/>
          </w:rPr>
          <w:br/>
        </w:r>
      </w:ins>
      <w:ins w:id="2" w:author="Dapp, Derek R (DFW)" w:date="2023-06-23T15:34:00Z">
        <w:r>
          <w:t>In 2017, an error in the catch numbers reported in Canadian sport fisheries was identified.  There were periods where catch sampling did not occur, but the fishery was confirmed as open and voluntary CWT recoveries were returned.  In the absence of sampling, DFO reported no catch in these periods.  Using the new iREC system (</w:t>
        </w:r>
        <w:r>
          <w:fldChar w:fldCharType="begin"/>
        </w:r>
        <w:r>
          <w:instrText xml:space="preserve"> HYPERLINK "http://dfo-mpo.gc.ca/videos/survey-recreation-sondage-eng.html" </w:instrText>
        </w:r>
        <w:r>
          <w:fldChar w:fldCharType="separate"/>
        </w:r>
        <w:r w:rsidRPr="00525484">
          <w:rPr>
            <w:rStyle w:val="Hyperlink"/>
          </w:rPr>
          <w:t>http://dfo-mpo.gc.ca/videos/survey-recreation-sondage-eng.html</w:t>
        </w:r>
        <w:r>
          <w:rPr>
            <w:rStyle w:val="Hyperlink"/>
          </w:rPr>
          <w:fldChar w:fldCharType="end"/>
        </w:r>
        <w:r>
          <w:t>), DFO has updated catch estimates for 2012 catch years onward</w:t>
        </w:r>
        <w:r>
          <w:t xml:space="preserve">, but years prior to 2012 had a recorded catch of </w:t>
        </w:r>
      </w:ins>
      <w:ins w:id="3" w:author="Dapp, Derek R (DFW)" w:date="2023-06-23T15:35:00Z">
        <w:r>
          <w:t xml:space="preserve">zero.  There was a need to develop catch estimates for these periods to </w:t>
        </w:r>
      </w:ins>
      <w:ins w:id="4" w:author="Dapp, Derek R (DFW)" w:date="2023-06-23T15:36:00Z">
        <w:r>
          <w:t>use in FRAM to properly account for northern impacts.</w:t>
        </w:r>
      </w:ins>
    </w:p>
    <w:p w14:paraId="5D7DDA14" w14:textId="015B373D" w:rsidR="00FC56B9" w:rsidRPr="009E5568" w:rsidRDefault="00FC56B9" w:rsidP="009E5568">
      <w:pPr>
        <w:jc w:val="both"/>
        <w:rPr>
          <w:rFonts w:ascii="Arial" w:eastAsia="Times New Roman" w:hAnsi="Arial" w:cs="Arial"/>
          <w:sz w:val="20"/>
          <w:szCs w:val="20"/>
        </w:rPr>
      </w:pPr>
      <w:r w:rsidRPr="009E5568">
        <w:rPr>
          <w:rFonts w:ascii="Arial" w:hAnsi="Arial" w:cs="Arial"/>
          <w:sz w:val="20"/>
          <w:szCs w:val="20"/>
        </w:rPr>
        <w:t>Two methods to impute missing Canadian catches for FRAM post-season validation runs (unofficial catches for SUS domestic management)</w:t>
      </w:r>
      <w:r w:rsidRPr="009E5568">
        <w:rPr>
          <w:rFonts w:ascii="Arial" w:eastAsia="Times New Roman" w:hAnsi="Arial" w:cs="Arial"/>
          <w:sz w:val="20"/>
          <w:szCs w:val="20"/>
        </w:rPr>
        <w:t xml:space="preserve"> </w:t>
      </w:r>
      <w:ins w:id="5" w:author="Dapp, Derek R (DFW)" w:date="2023-06-23T15:33:00Z">
        <w:r w:rsidR="004D2E8E">
          <w:rPr>
            <w:rFonts w:ascii="Arial" w:eastAsia="Times New Roman" w:hAnsi="Arial" w:cs="Arial"/>
            <w:sz w:val="20"/>
            <w:szCs w:val="20"/>
          </w:rPr>
          <w:t xml:space="preserve">were </w:t>
        </w:r>
      </w:ins>
      <w:r w:rsidRPr="009E5568">
        <w:rPr>
          <w:rFonts w:ascii="Arial" w:eastAsia="Times New Roman" w:hAnsi="Arial" w:cs="Arial"/>
          <w:sz w:val="20"/>
          <w:szCs w:val="20"/>
        </w:rPr>
        <w:t xml:space="preserve">proposed to </w:t>
      </w:r>
      <w:r w:rsidRPr="009E5568">
        <w:rPr>
          <w:rFonts w:ascii="Arial" w:hAnsi="Arial" w:cs="Arial"/>
          <w:sz w:val="20"/>
          <w:szCs w:val="20"/>
        </w:rPr>
        <w:t xml:space="preserve">Fisheries and Oceans Canada (DFO) by </w:t>
      </w:r>
      <w:ins w:id="6" w:author="Dapp, Derek R (DFW)" w:date="2023-06-23T15:33:00Z">
        <w:r w:rsidR="004D2E8E">
          <w:rPr>
            <w:rFonts w:ascii="Arial" w:hAnsi="Arial" w:cs="Arial"/>
            <w:sz w:val="20"/>
            <w:szCs w:val="20"/>
          </w:rPr>
          <w:t>the SMAWG</w:t>
        </w:r>
      </w:ins>
      <w:del w:id="7" w:author="Dapp, Derek R (DFW)" w:date="2023-06-23T15:33:00Z">
        <w:r w:rsidRPr="009E5568" w:rsidDel="004D2E8E">
          <w:rPr>
            <w:rFonts w:ascii="Arial" w:hAnsi="Arial" w:cs="Arial"/>
            <w:sz w:val="20"/>
            <w:szCs w:val="20"/>
          </w:rPr>
          <w:delText>Derek Dapp (WDFW)</w:delText>
        </w:r>
      </w:del>
      <w:r w:rsidRPr="009E5568">
        <w:rPr>
          <w:rFonts w:ascii="Arial" w:hAnsi="Arial" w:cs="Arial"/>
          <w:sz w:val="20"/>
          <w:szCs w:val="20"/>
        </w:rPr>
        <w:t>:</w:t>
      </w:r>
    </w:p>
    <w:p w14:paraId="4E2D0284" w14:textId="6FE711B1" w:rsidR="002F0A44" w:rsidRPr="009E5568" w:rsidRDefault="002F0A44" w:rsidP="009E5568">
      <w:pPr>
        <w:numPr>
          <w:ilvl w:val="0"/>
          <w:numId w:val="1"/>
        </w:numPr>
        <w:spacing w:before="100" w:beforeAutospacing="1" w:after="240" w:line="240" w:lineRule="auto"/>
        <w:jc w:val="both"/>
        <w:rPr>
          <w:rFonts w:ascii="Arial" w:eastAsia="Times New Roman" w:hAnsi="Arial" w:cs="Arial"/>
          <w:sz w:val="20"/>
          <w:szCs w:val="20"/>
        </w:rPr>
      </w:pPr>
      <w:r w:rsidRPr="009E5568">
        <w:rPr>
          <w:rFonts w:ascii="Arial" w:eastAsia="Times New Roman" w:hAnsi="Arial" w:cs="Arial"/>
          <w:b/>
          <w:bCs/>
          <w:sz w:val="20"/>
          <w:szCs w:val="20"/>
        </w:rPr>
        <w:t xml:space="preserve">Fill in missing catch periods according to monthly proportions of the annual catch (of the above Excel File/Tab; see cells B42:AW95). </w:t>
      </w:r>
      <w:r w:rsidRPr="009E5568">
        <w:rPr>
          <w:rFonts w:ascii="Arial" w:eastAsia="Times New Roman" w:hAnsi="Arial" w:cs="Arial"/>
          <w:sz w:val="20"/>
          <w:szCs w:val="20"/>
        </w:rPr>
        <w:t xml:space="preserve">The idea for </w:t>
      </w:r>
      <w:r w:rsidR="009E5568" w:rsidRPr="009E5568">
        <w:rPr>
          <w:rFonts w:ascii="Arial" w:eastAsia="Times New Roman" w:hAnsi="Arial" w:cs="Arial"/>
          <w:sz w:val="20"/>
          <w:szCs w:val="20"/>
        </w:rPr>
        <w:t xml:space="preserve">the </w:t>
      </w:r>
      <w:r w:rsidRPr="009E5568">
        <w:rPr>
          <w:rFonts w:ascii="Arial" w:eastAsia="Times New Roman" w:hAnsi="Arial" w:cs="Arial"/>
          <w:sz w:val="20"/>
          <w:szCs w:val="20"/>
        </w:rPr>
        <w:t xml:space="preserve">first method was simplistic – it was to use iREC data to get an estimate of how much catch each month contributed to the annual catch on average in 2013 through 2018.  Using the average percentage of annual catch in each month, when there were months of missing data, </w:t>
      </w:r>
      <w:r w:rsidR="009E5568" w:rsidRPr="009E5568">
        <w:rPr>
          <w:rFonts w:ascii="Arial" w:eastAsia="Times New Roman" w:hAnsi="Arial" w:cs="Arial"/>
          <w:sz w:val="20"/>
          <w:szCs w:val="20"/>
        </w:rPr>
        <w:t>it was</w:t>
      </w:r>
      <w:r w:rsidRPr="009E5568">
        <w:rPr>
          <w:rFonts w:ascii="Arial" w:eastAsia="Times New Roman" w:hAnsi="Arial" w:cs="Arial"/>
          <w:sz w:val="20"/>
          <w:szCs w:val="20"/>
        </w:rPr>
        <w:t xml:space="preserve"> presumed that the amount missing relative to the total catch recorded was represented by the average percentage of annual catch in that month. For example, if March was the only month missing and March represents 3% of the annual catch on average, and if the total catch for the other 11 months of the year recorded was 97 fish, then we estimated that there were 3 fish that were unaccounted for in March.</w:t>
      </w:r>
      <w:r w:rsidR="009E5568" w:rsidRPr="009E5568">
        <w:rPr>
          <w:rFonts w:ascii="Arial" w:eastAsia="Times New Roman" w:hAnsi="Arial" w:cs="Arial"/>
          <w:sz w:val="20"/>
          <w:szCs w:val="20"/>
        </w:rPr>
        <w:t xml:space="preserve"> </w:t>
      </w:r>
      <w:r w:rsidRPr="009E5568">
        <w:rPr>
          <w:rFonts w:ascii="Arial" w:eastAsia="Times New Roman" w:hAnsi="Arial" w:cs="Arial"/>
          <w:sz w:val="20"/>
          <w:szCs w:val="20"/>
        </w:rPr>
        <w:t xml:space="preserve">There are a few strengths with this method – it uses the iREC data directly, it accounts for differences in annual abundance (if annual catch is high or low relative to other years, so will the catch from missing months be high or low), and it is not dependent on mark rates. There are also a few weaknesses, with the main one being that it assumes the monthly catch proportions have not shifted and that those in 2013-2018 are representative of earlier years. There are many reasons why this may not be true, including shifts in stock distributions, stock-abundances across years, and regulation changes. With that said, looking at earlier years where complete annual data (1985-1989) </w:t>
      </w:r>
      <w:r w:rsidR="009E5568">
        <w:rPr>
          <w:rFonts w:ascii="Arial" w:eastAsia="Times New Roman" w:hAnsi="Arial" w:cs="Arial"/>
          <w:sz w:val="20"/>
          <w:szCs w:val="20"/>
        </w:rPr>
        <w:t>were</w:t>
      </w:r>
      <w:ins w:id="8" w:author="Dapp, Derek R (DFW)" w:date="2020-08-25T08:21:00Z">
        <w:r w:rsidR="00FA2416">
          <w:rPr>
            <w:rFonts w:ascii="Arial" w:eastAsia="Times New Roman" w:hAnsi="Arial" w:cs="Arial"/>
            <w:sz w:val="20"/>
            <w:szCs w:val="20"/>
          </w:rPr>
          <w:t xml:space="preserve"> </w:t>
        </w:r>
      </w:ins>
      <w:del w:id="9" w:author="Dapp, Derek R (DFW)" w:date="2020-08-25T08:21:00Z">
        <w:r w:rsidR="009E5568" w:rsidDel="00FA2416">
          <w:rPr>
            <w:rFonts w:ascii="Arial" w:eastAsia="Times New Roman" w:hAnsi="Arial" w:cs="Arial"/>
            <w:sz w:val="20"/>
            <w:szCs w:val="20"/>
          </w:rPr>
          <w:delText xml:space="preserve"> not</w:delText>
        </w:r>
      </w:del>
      <w:r w:rsidR="009E5568">
        <w:rPr>
          <w:rFonts w:ascii="Arial" w:eastAsia="Times New Roman" w:hAnsi="Arial" w:cs="Arial"/>
          <w:sz w:val="20"/>
          <w:szCs w:val="20"/>
        </w:rPr>
        <w:t xml:space="preserve"> available </w:t>
      </w:r>
      <w:r w:rsidRPr="009E5568">
        <w:rPr>
          <w:rFonts w:ascii="Arial" w:eastAsia="Times New Roman" w:hAnsi="Arial" w:cs="Arial"/>
          <w:sz w:val="20"/>
          <w:szCs w:val="20"/>
        </w:rPr>
        <w:t xml:space="preserve">versus the more recent iREC years (2013-2018), the averages in the October-April period </w:t>
      </w:r>
      <w:r w:rsidR="009E5568">
        <w:rPr>
          <w:rFonts w:ascii="Arial" w:eastAsia="Times New Roman" w:hAnsi="Arial" w:cs="Arial"/>
          <w:sz w:val="20"/>
          <w:szCs w:val="20"/>
        </w:rPr>
        <w:t xml:space="preserve">did not differ </w:t>
      </w:r>
      <w:del w:id="10" w:author="Dapp, Derek R (DFW)" w:date="2020-08-25T08:21:00Z">
        <w:r w:rsidR="009E5568" w:rsidDel="00FA2416">
          <w:rPr>
            <w:rFonts w:ascii="Arial" w:eastAsia="Times New Roman" w:hAnsi="Arial" w:cs="Arial"/>
            <w:sz w:val="20"/>
            <w:szCs w:val="20"/>
          </w:rPr>
          <w:delText>strongly</w:delText>
        </w:r>
        <w:r w:rsidRPr="009E5568" w:rsidDel="00FA2416">
          <w:rPr>
            <w:rFonts w:ascii="Arial" w:eastAsia="Times New Roman" w:hAnsi="Arial" w:cs="Arial"/>
            <w:sz w:val="20"/>
            <w:szCs w:val="20"/>
          </w:rPr>
          <w:delText xml:space="preserve"> </w:delText>
        </w:r>
      </w:del>
      <w:ins w:id="11" w:author="Dapp, Derek R (DFW)" w:date="2020-08-25T08:21:00Z">
        <w:r w:rsidR="00FA2416">
          <w:rPr>
            <w:rFonts w:ascii="Arial" w:eastAsia="Times New Roman" w:hAnsi="Arial" w:cs="Arial"/>
            <w:sz w:val="20"/>
            <w:szCs w:val="20"/>
          </w:rPr>
          <w:t>substantially</w:t>
        </w:r>
        <w:r w:rsidR="00FA2416" w:rsidRPr="009E5568">
          <w:rPr>
            <w:rFonts w:ascii="Arial" w:eastAsia="Times New Roman" w:hAnsi="Arial" w:cs="Arial"/>
            <w:sz w:val="20"/>
            <w:szCs w:val="20"/>
          </w:rPr>
          <w:t xml:space="preserve"> </w:t>
        </w:r>
      </w:ins>
      <w:r w:rsidRPr="009E5568">
        <w:rPr>
          <w:rFonts w:ascii="Arial" w:eastAsia="Times New Roman" w:hAnsi="Arial" w:cs="Arial"/>
          <w:sz w:val="20"/>
          <w:szCs w:val="20"/>
        </w:rPr>
        <w:t>(summed = 5.6% annual catch versus 7.9%; see cells B189:R208 if interested).</w:t>
      </w:r>
    </w:p>
    <w:p w14:paraId="2FC6617D" w14:textId="77777777" w:rsidR="002F0A44" w:rsidRPr="009E5568" w:rsidRDefault="002F0A44" w:rsidP="009E5568">
      <w:pPr>
        <w:numPr>
          <w:ilvl w:val="0"/>
          <w:numId w:val="1"/>
        </w:numPr>
        <w:spacing w:before="100" w:beforeAutospacing="1" w:after="100" w:afterAutospacing="1" w:line="240" w:lineRule="auto"/>
        <w:jc w:val="both"/>
        <w:rPr>
          <w:rFonts w:ascii="Arial" w:eastAsia="Times New Roman" w:hAnsi="Arial" w:cs="Arial"/>
          <w:sz w:val="20"/>
          <w:szCs w:val="20"/>
        </w:rPr>
      </w:pPr>
      <w:r w:rsidRPr="009E5568">
        <w:rPr>
          <w:rFonts w:ascii="Arial" w:eastAsia="Times New Roman" w:hAnsi="Arial" w:cs="Arial"/>
          <w:b/>
          <w:bCs/>
          <w:sz w:val="20"/>
          <w:szCs w:val="20"/>
        </w:rPr>
        <w:t xml:space="preserve">Use the rates of voluntary return from the iREC period to expand the voluntary returns during time periods of missing catch (see cells B98:AS151). </w:t>
      </w:r>
      <w:r w:rsidRPr="009E5568">
        <w:rPr>
          <w:rFonts w:ascii="Arial" w:eastAsia="Times New Roman" w:hAnsi="Arial" w:cs="Arial"/>
          <w:sz w:val="20"/>
          <w:szCs w:val="20"/>
        </w:rPr>
        <w:t xml:space="preserve">The second method was designed to use actual data (recoveries) from periods of missing catch in conjunction with catch:voluntary return ratios from the iREC period to estimate periods of missing catch.  For example, if the average (2013-18) number of Chinook caught per voluntary return was 100 in January and there were 2 voluntary returns in January 2005 (but a catch estimate of 0), then the estimated catch for January 2005 would be 200. </w:t>
      </w:r>
    </w:p>
    <w:p w14:paraId="7E4C3DF1" w14:textId="5101091B" w:rsidR="00DC19E2" w:rsidRDefault="004863F9" w:rsidP="009E5568">
      <w:pPr>
        <w:jc w:val="both"/>
        <w:rPr>
          <w:ins w:id="12" w:author="Dapp, Derek R (DFW)" w:date="2023-06-23T15:29:00Z"/>
          <w:rFonts w:ascii="Arial" w:eastAsia="Times New Roman" w:hAnsi="Arial" w:cs="Arial"/>
          <w:sz w:val="20"/>
          <w:szCs w:val="20"/>
        </w:rPr>
      </w:pPr>
      <w:r w:rsidRPr="009E5568">
        <w:rPr>
          <w:rFonts w:ascii="Arial" w:hAnsi="Arial" w:cs="Arial"/>
          <w:sz w:val="20"/>
          <w:szCs w:val="20"/>
        </w:rPr>
        <w:t xml:space="preserve">DFO recommended to </w:t>
      </w:r>
      <w:r w:rsidR="00DC19E2" w:rsidRPr="009E5568">
        <w:rPr>
          <w:rFonts w:ascii="Arial" w:eastAsia="Times New Roman" w:hAnsi="Arial" w:cs="Arial"/>
          <w:sz w:val="20"/>
          <w:szCs w:val="20"/>
        </w:rPr>
        <w:t>use Method 1</w:t>
      </w:r>
      <w:r w:rsidRPr="009E5568">
        <w:rPr>
          <w:rFonts w:ascii="Arial" w:eastAsia="Times New Roman" w:hAnsi="Arial" w:cs="Arial"/>
          <w:sz w:val="20"/>
          <w:szCs w:val="20"/>
        </w:rPr>
        <w:t xml:space="preserve"> due to a higher confidence</w:t>
      </w:r>
      <w:r w:rsidR="00DC19E2" w:rsidRPr="009E5568">
        <w:rPr>
          <w:rFonts w:ascii="Arial" w:eastAsia="Times New Roman" w:hAnsi="Arial" w:cs="Arial"/>
          <w:sz w:val="20"/>
          <w:szCs w:val="20"/>
        </w:rPr>
        <w:t xml:space="preserve"> </w:t>
      </w:r>
      <w:r w:rsidRPr="009E5568">
        <w:rPr>
          <w:rFonts w:ascii="Arial" w:eastAsia="Times New Roman" w:hAnsi="Arial" w:cs="Arial"/>
          <w:sz w:val="20"/>
          <w:szCs w:val="20"/>
        </w:rPr>
        <w:t>in its</w:t>
      </w:r>
      <w:r w:rsidR="00DC19E2" w:rsidRPr="009E5568">
        <w:rPr>
          <w:rFonts w:ascii="Arial" w:eastAsia="Times New Roman" w:hAnsi="Arial" w:cs="Arial"/>
          <w:sz w:val="20"/>
          <w:szCs w:val="20"/>
        </w:rPr>
        <w:t xml:space="preserve"> major assumption, that the monthly pattern of catch for the 2013-18 period is similar to that for earlier years (and the comparison with the earliest years does seem to support this).</w:t>
      </w:r>
      <w:r w:rsidRPr="009E5568">
        <w:rPr>
          <w:rFonts w:ascii="Arial" w:eastAsia="Times New Roman" w:hAnsi="Arial" w:cs="Arial"/>
          <w:sz w:val="20"/>
          <w:szCs w:val="20"/>
        </w:rPr>
        <w:t xml:space="preserve"> According to DFO, f</w:t>
      </w:r>
      <w:r w:rsidR="00DC19E2" w:rsidRPr="009E5568">
        <w:rPr>
          <w:rFonts w:ascii="Arial" w:eastAsia="Times New Roman" w:hAnsi="Arial" w:cs="Arial"/>
          <w:sz w:val="20"/>
          <w:szCs w:val="20"/>
        </w:rPr>
        <w:t>or method 2 to work, the assumptions of similar submission rates</w:t>
      </w:r>
      <w:del w:id="13" w:author="Dapp, Derek R (DFW)" w:date="2020-08-25T08:22:00Z">
        <w:r w:rsidR="00DC19E2" w:rsidRPr="009E5568" w:rsidDel="00FA2416">
          <w:rPr>
            <w:rFonts w:ascii="Arial" w:eastAsia="Times New Roman" w:hAnsi="Arial" w:cs="Arial"/>
            <w:sz w:val="20"/>
            <w:szCs w:val="20"/>
          </w:rPr>
          <w:delText>,</w:delText>
        </w:r>
      </w:del>
      <w:r w:rsidR="00DC19E2" w:rsidRPr="009E5568">
        <w:rPr>
          <w:rFonts w:ascii="Arial" w:eastAsia="Times New Roman" w:hAnsi="Arial" w:cs="Arial"/>
          <w:sz w:val="20"/>
          <w:szCs w:val="20"/>
        </w:rPr>
        <w:t xml:space="preserve"> and mark rates, seem </w:t>
      </w:r>
      <w:r w:rsidR="00FC56B9" w:rsidRPr="009E5568">
        <w:rPr>
          <w:rFonts w:ascii="Arial" w:eastAsia="Times New Roman" w:hAnsi="Arial" w:cs="Arial"/>
          <w:sz w:val="20"/>
          <w:szCs w:val="20"/>
        </w:rPr>
        <w:t>difficult to support</w:t>
      </w:r>
      <w:r w:rsidR="00DC19E2" w:rsidRPr="009E5568">
        <w:rPr>
          <w:rFonts w:ascii="Arial" w:eastAsia="Times New Roman" w:hAnsi="Arial" w:cs="Arial"/>
          <w:sz w:val="20"/>
          <w:szCs w:val="20"/>
        </w:rPr>
        <w:t xml:space="preserve">. Submission rates have been reduced by </w:t>
      </w:r>
      <w:r w:rsidR="00A17ED7" w:rsidRPr="009E5568">
        <w:rPr>
          <w:rFonts w:ascii="Arial" w:eastAsia="Times New Roman" w:hAnsi="Arial" w:cs="Arial"/>
          <w:sz w:val="20"/>
          <w:szCs w:val="20"/>
        </w:rPr>
        <w:t>Mass Marking (</w:t>
      </w:r>
      <w:r w:rsidR="00DC19E2" w:rsidRPr="009E5568">
        <w:rPr>
          <w:rFonts w:ascii="Arial" w:eastAsia="Times New Roman" w:hAnsi="Arial" w:cs="Arial"/>
          <w:sz w:val="20"/>
          <w:szCs w:val="20"/>
        </w:rPr>
        <w:t>MM</w:t>
      </w:r>
      <w:r w:rsidR="00A17ED7" w:rsidRPr="009E5568">
        <w:rPr>
          <w:rFonts w:ascii="Arial" w:eastAsia="Times New Roman" w:hAnsi="Arial" w:cs="Arial"/>
          <w:sz w:val="20"/>
          <w:szCs w:val="20"/>
        </w:rPr>
        <w:t>)</w:t>
      </w:r>
      <w:r w:rsidR="00DC19E2" w:rsidRPr="009E5568">
        <w:rPr>
          <w:rFonts w:ascii="Arial" w:eastAsia="Times New Roman" w:hAnsi="Arial" w:cs="Arial"/>
          <w:sz w:val="20"/>
          <w:szCs w:val="20"/>
        </w:rPr>
        <w:t xml:space="preserve"> induced increases in mark rates (exhaustion, misunderstanding of the need for similar submission rates), and </w:t>
      </w:r>
      <w:ins w:id="14" w:author="Dapp, Derek R (DFW)" w:date="2020-08-25T08:22:00Z">
        <w:r w:rsidR="00FA2416">
          <w:rPr>
            <w:rFonts w:ascii="Arial" w:eastAsia="Times New Roman" w:hAnsi="Arial" w:cs="Arial"/>
            <w:sz w:val="20"/>
            <w:szCs w:val="20"/>
          </w:rPr>
          <w:t>possibly</w:t>
        </w:r>
      </w:ins>
      <w:del w:id="15" w:author="Dapp, Derek R (DFW)" w:date="2020-08-25T08:22:00Z">
        <w:r w:rsidR="00DC19E2" w:rsidRPr="009E5568" w:rsidDel="00FA2416">
          <w:rPr>
            <w:rFonts w:ascii="Arial" w:eastAsia="Times New Roman" w:hAnsi="Arial" w:cs="Arial"/>
            <w:sz w:val="20"/>
            <w:szCs w:val="20"/>
          </w:rPr>
          <w:delText>maybe</w:delText>
        </w:r>
      </w:del>
      <w:r w:rsidR="00DC19E2" w:rsidRPr="009E5568">
        <w:rPr>
          <w:rFonts w:ascii="Arial" w:eastAsia="Times New Roman" w:hAnsi="Arial" w:cs="Arial"/>
          <w:sz w:val="20"/>
          <w:szCs w:val="20"/>
        </w:rPr>
        <w:t xml:space="preserve"> by the cancellation of prizes for head submissions circa 2010.</w:t>
      </w:r>
      <w:r w:rsidRPr="009E5568">
        <w:rPr>
          <w:rFonts w:ascii="Arial" w:eastAsia="Times New Roman" w:hAnsi="Arial" w:cs="Arial"/>
          <w:sz w:val="20"/>
          <w:szCs w:val="20"/>
        </w:rPr>
        <w:t xml:space="preserve"> </w:t>
      </w:r>
      <w:ins w:id="16" w:author="Dapp, Derek R (DFW)" w:date="2023-06-23T15:28:00Z">
        <w:r w:rsidR="004D2E8E">
          <w:rPr>
            <w:rFonts w:ascii="Arial" w:eastAsia="Times New Roman" w:hAnsi="Arial" w:cs="Arial"/>
            <w:sz w:val="20"/>
            <w:szCs w:val="20"/>
          </w:rPr>
          <w:br/>
        </w:r>
        <w:r w:rsidR="004D2E8E">
          <w:rPr>
            <w:rFonts w:ascii="Arial" w:eastAsia="Times New Roman" w:hAnsi="Arial" w:cs="Arial"/>
            <w:sz w:val="20"/>
            <w:szCs w:val="20"/>
          </w:rPr>
          <w:br/>
          <w:t>Files associated with imputing Can</w:t>
        </w:r>
      </w:ins>
      <w:ins w:id="17" w:author="Dapp, Derek R (DFW)" w:date="2023-06-23T15:29:00Z">
        <w:r w:rsidR="004D2E8E">
          <w:rPr>
            <w:rFonts w:ascii="Arial" w:eastAsia="Times New Roman" w:hAnsi="Arial" w:cs="Arial"/>
            <w:sz w:val="20"/>
            <w:szCs w:val="20"/>
          </w:rPr>
          <w:t>adian Catches:</w:t>
        </w:r>
      </w:ins>
    </w:p>
    <w:p w14:paraId="6FF77D44" w14:textId="5BF6A6E3" w:rsidR="004D2E8E" w:rsidRDefault="004D2E8E" w:rsidP="009E5568">
      <w:pPr>
        <w:jc w:val="both"/>
        <w:rPr>
          <w:ins w:id="18" w:author="Dapp, Derek R (DFW)" w:date="2023-06-23T15:29:00Z"/>
          <w:rFonts w:ascii="Arial" w:eastAsia="Times New Roman" w:hAnsi="Arial" w:cs="Arial"/>
          <w:sz w:val="20"/>
          <w:szCs w:val="20"/>
        </w:rPr>
      </w:pPr>
      <w:ins w:id="19" w:author="Dapp, Derek R (DFW)" w:date="2023-06-23T15:29:00Z">
        <w:r>
          <w:rPr>
            <w:rFonts w:ascii="Arial" w:eastAsia="Times New Roman" w:hAnsi="Arial" w:cs="Arial"/>
            <w:sz w:val="20"/>
            <w:szCs w:val="20"/>
          </w:rPr>
          <w:t>Primary calculations file: 2020-06-19 BC_Data_Request_With_pre-2012</w:t>
        </w:r>
      </w:ins>
      <w:ins w:id="20" w:author="Dapp, Derek R (DFW)" w:date="2023-06-23T15:30:00Z">
        <w:r>
          <w:rPr>
            <w:rFonts w:ascii="Arial" w:eastAsia="Times New Roman" w:hAnsi="Arial" w:cs="Arial"/>
            <w:sz w:val="20"/>
            <w:szCs w:val="20"/>
          </w:rPr>
          <w:t>.xlsx</w:t>
        </w:r>
      </w:ins>
    </w:p>
    <w:p w14:paraId="2BA555B0" w14:textId="77777777" w:rsidR="004D2E8E" w:rsidRDefault="004D2E8E" w:rsidP="009E5568">
      <w:pPr>
        <w:jc w:val="both"/>
        <w:rPr>
          <w:ins w:id="21" w:author="Dapp, Derek R (DFW)" w:date="2023-06-23T15:31:00Z"/>
          <w:rFonts w:ascii="Arial" w:eastAsia="Times New Roman" w:hAnsi="Arial" w:cs="Arial"/>
          <w:sz w:val="20"/>
          <w:szCs w:val="20"/>
        </w:rPr>
      </w:pPr>
      <w:ins w:id="22" w:author="Dapp, Derek R (DFW)" w:date="2023-06-23T15:30:00Z">
        <w:r>
          <w:rPr>
            <w:rFonts w:ascii="Arial" w:eastAsia="Times New Roman" w:hAnsi="Arial" w:cs="Arial"/>
            <w:sz w:val="20"/>
            <w:szCs w:val="20"/>
          </w:rPr>
          <w:lastRenderedPageBreak/>
          <w:t xml:space="preserve">Record of Recommendation by DFO, including additional calculation details and discussion:  Re </w:t>
        </w:r>
      </w:ins>
      <w:ins w:id="23" w:author="Dapp, Derek R (DFW)" w:date="2023-06-23T15:31:00Z">
        <w:r>
          <w:rPr>
            <w:rFonts w:ascii="Arial" w:eastAsia="Times New Roman" w:hAnsi="Arial" w:cs="Arial"/>
            <w:sz w:val="20"/>
            <w:szCs w:val="20"/>
          </w:rPr>
          <w:t>BC Data Request – Update.msg</w:t>
        </w:r>
      </w:ins>
    </w:p>
    <w:p w14:paraId="2FC73C08" w14:textId="155E3A28" w:rsidR="004D2E8E" w:rsidRPr="009E5568" w:rsidDel="004D2E8E" w:rsidRDefault="004D2E8E" w:rsidP="004D2E8E">
      <w:pPr>
        <w:jc w:val="both"/>
        <w:rPr>
          <w:del w:id="24" w:author="Dapp, Derek R (DFW)" w:date="2023-06-23T15:31:00Z"/>
          <w:rFonts w:ascii="Arial" w:eastAsia="Times New Roman" w:hAnsi="Arial" w:cs="Arial"/>
          <w:sz w:val="20"/>
          <w:szCs w:val="20"/>
        </w:rPr>
      </w:pPr>
      <w:ins w:id="25" w:author="Dapp, Derek R (DFW)" w:date="2023-06-23T15:29:00Z">
        <w:r>
          <w:rPr>
            <w:rFonts w:ascii="Arial" w:eastAsia="Times New Roman" w:hAnsi="Arial" w:cs="Arial"/>
            <w:sz w:val="20"/>
            <w:szCs w:val="20"/>
          </w:rPr>
          <w:br/>
        </w:r>
      </w:ins>
    </w:p>
    <w:p w14:paraId="666BF815" w14:textId="0D64A844" w:rsidR="00DC19E2" w:rsidRPr="009E5568" w:rsidRDefault="00FC56B9" w:rsidP="004D2E8E">
      <w:pPr>
        <w:jc w:val="both"/>
        <w:rPr>
          <w:rFonts w:ascii="Arial" w:hAnsi="Arial" w:cs="Arial"/>
          <w:b/>
          <w:bCs/>
          <w:sz w:val="20"/>
          <w:szCs w:val="20"/>
        </w:rPr>
      </w:pPr>
      <w:del w:id="26" w:author="Dapp, Derek R (DFW)" w:date="2023-06-23T15:31:00Z">
        <w:r w:rsidRPr="009E5568" w:rsidDel="004D2E8E">
          <w:rPr>
            <w:rFonts w:ascii="Arial" w:hAnsi="Arial" w:cs="Arial"/>
            <w:b/>
            <w:bCs/>
            <w:sz w:val="20"/>
            <w:szCs w:val="20"/>
          </w:rPr>
          <w:delText xml:space="preserve">Impute missing Canadian catches for FRAM post-season validation runs </w:delText>
        </w:r>
        <w:r w:rsidR="009F61E1" w:rsidRPr="009E5568" w:rsidDel="004D2E8E">
          <w:rPr>
            <w:rFonts w:ascii="Arial" w:eastAsia="Times New Roman" w:hAnsi="Arial" w:cs="Arial"/>
            <w:b/>
            <w:bCs/>
            <w:sz w:val="20"/>
            <w:szCs w:val="20"/>
          </w:rPr>
          <w:delText>using Method 1</w:delText>
        </w:r>
        <w:r w:rsidR="00C3139A" w:rsidRPr="009E5568" w:rsidDel="004D2E8E">
          <w:rPr>
            <w:rFonts w:ascii="Arial" w:eastAsia="Times New Roman" w:hAnsi="Arial" w:cs="Arial"/>
            <w:b/>
            <w:bCs/>
            <w:sz w:val="20"/>
            <w:szCs w:val="20"/>
          </w:rPr>
          <w:delText xml:space="preserve"> (</w:delText>
        </w:r>
        <w:r w:rsidRPr="009E5568" w:rsidDel="004D2E8E">
          <w:rPr>
            <w:rFonts w:ascii="Arial" w:eastAsia="Times New Roman" w:hAnsi="Arial" w:cs="Arial"/>
            <w:b/>
            <w:bCs/>
            <w:sz w:val="20"/>
            <w:szCs w:val="20"/>
          </w:rPr>
          <w:delText>calculations in</w:delText>
        </w:r>
        <w:r w:rsidR="00C3139A" w:rsidRPr="009E5568" w:rsidDel="004D2E8E">
          <w:rPr>
            <w:rFonts w:ascii="Arial" w:eastAsia="Times New Roman" w:hAnsi="Arial" w:cs="Arial"/>
            <w:b/>
            <w:bCs/>
            <w:sz w:val="20"/>
            <w:szCs w:val="20"/>
          </w:rPr>
          <w:delText xml:space="preserve"> </w:delText>
        </w:r>
        <w:r w:rsidR="00C3139A" w:rsidRPr="009E5568" w:rsidDel="004D2E8E">
          <w:rPr>
            <w:rFonts w:ascii="Arial" w:hAnsi="Arial" w:cs="Arial"/>
            <w:b/>
            <w:bCs/>
            <w:sz w:val="20"/>
            <w:szCs w:val="20"/>
          </w:rPr>
          <w:delText>file ‘2020-06-19 BC_Data_Request_With_pre-2012.xlsx’)</w:delText>
        </w:r>
      </w:del>
    </w:p>
    <w:p w14:paraId="1315444C" w14:textId="586112BF" w:rsidR="0001763E" w:rsidRPr="002E514D" w:rsidDel="004D2E8E" w:rsidRDefault="00DC188E" w:rsidP="002E514D">
      <w:pPr>
        <w:jc w:val="both"/>
        <w:rPr>
          <w:del w:id="27" w:author="Dapp, Derek R (DFW)" w:date="2023-06-23T15:28:00Z"/>
          <w:rFonts w:ascii="Arial" w:hAnsi="Arial" w:cs="Arial"/>
          <w:sz w:val="20"/>
          <w:szCs w:val="20"/>
        </w:rPr>
      </w:pPr>
      <w:del w:id="28" w:author="Dapp, Derek R (DFW)" w:date="2023-06-23T15:28:00Z">
        <w:r w:rsidRPr="002E514D" w:rsidDel="004D2E8E">
          <w:rPr>
            <w:rFonts w:ascii="Arial" w:hAnsi="Arial" w:cs="Arial"/>
            <w:sz w:val="20"/>
            <w:szCs w:val="20"/>
          </w:rPr>
          <w:delText xml:space="preserve">CWT </w:delText>
        </w:r>
        <w:r w:rsidR="00595A4A" w:rsidRPr="002E514D" w:rsidDel="004D2E8E">
          <w:rPr>
            <w:rFonts w:ascii="Arial" w:hAnsi="Arial" w:cs="Arial"/>
            <w:sz w:val="20"/>
            <w:szCs w:val="20"/>
          </w:rPr>
          <w:delText>returns</w:delText>
        </w:r>
        <w:r w:rsidR="00981DC3" w:rsidRPr="002E514D" w:rsidDel="004D2E8E">
          <w:rPr>
            <w:rFonts w:ascii="Arial" w:hAnsi="Arial" w:cs="Arial"/>
            <w:sz w:val="20"/>
            <w:szCs w:val="20"/>
          </w:rPr>
          <w:delText xml:space="preserve"> were used</w:delText>
        </w:r>
        <w:r w:rsidRPr="002E514D" w:rsidDel="004D2E8E">
          <w:rPr>
            <w:rFonts w:ascii="Arial" w:hAnsi="Arial" w:cs="Arial"/>
            <w:sz w:val="20"/>
            <w:szCs w:val="20"/>
          </w:rPr>
          <w:delText xml:space="preserve"> to identify when catches were recorded as 0</w:delText>
        </w:r>
        <w:r w:rsidR="00981DC3" w:rsidRPr="002E514D" w:rsidDel="004D2E8E">
          <w:rPr>
            <w:rFonts w:ascii="Arial" w:hAnsi="Arial" w:cs="Arial"/>
            <w:sz w:val="20"/>
            <w:szCs w:val="20"/>
          </w:rPr>
          <w:delText>,</w:delText>
        </w:r>
        <w:r w:rsidRPr="002E514D" w:rsidDel="004D2E8E">
          <w:rPr>
            <w:rFonts w:ascii="Arial" w:hAnsi="Arial" w:cs="Arial"/>
            <w:sz w:val="20"/>
            <w:szCs w:val="20"/>
          </w:rPr>
          <w:delText xml:space="preserve"> but </w:delText>
        </w:r>
        <w:r w:rsidR="00981DC3" w:rsidRPr="002E514D" w:rsidDel="004D2E8E">
          <w:rPr>
            <w:rFonts w:ascii="Arial" w:hAnsi="Arial" w:cs="Arial"/>
            <w:sz w:val="20"/>
            <w:szCs w:val="20"/>
          </w:rPr>
          <w:delText>a</w:delText>
        </w:r>
        <w:r w:rsidRPr="002E514D" w:rsidDel="004D2E8E">
          <w:rPr>
            <w:rFonts w:ascii="Arial" w:hAnsi="Arial" w:cs="Arial"/>
            <w:sz w:val="20"/>
            <w:szCs w:val="20"/>
          </w:rPr>
          <w:delText xml:space="preserve"> fishery was likely open. </w:delText>
        </w:r>
        <w:r w:rsidR="00981DC3" w:rsidRPr="002E514D" w:rsidDel="004D2E8E">
          <w:rPr>
            <w:rFonts w:ascii="Arial" w:hAnsi="Arial" w:cs="Arial"/>
            <w:sz w:val="20"/>
            <w:szCs w:val="20"/>
          </w:rPr>
          <w:delText>B</w:delText>
        </w:r>
        <w:r w:rsidRPr="002E514D" w:rsidDel="004D2E8E">
          <w:rPr>
            <w:rFonts w:ascii="Arial" w:hAnsi="Arial" w:cs="Arial"/>
            <w:sz w:val="20"/>
            <w:szCs w:val="20"/>
          </w:rPr>
          <w:delText>lue highlighting indicates a period where catch estimates were provided. Orange highlighting indicates periods where a catch of 0 was estimated</w:delText>
        </w:r>
        <w:r w:rsidR="00981DC3" w:rsidRPr="002E514D" w:rsidDel="004D2E8E">
          <w:rPr>
            <w:rFonts w:ascii="Arial" w:hAnsi="Arial" w:cs="Arial"/>
            <w:sz w:val="20"/>
            <w:szCs w:val="20"/>
          </w:rPr>
          <w:delText xml:space="preserve">, </w:delText>
        </w:r>
        <w:r w:rsidRPr="002E514D" w:rsidDel="004D2E8E">
          <w:rPr>
            <w:rFonts w:ascii="Arial" w:hAnsi="Arial" w:cs="Arial"/>
            <w:sz w:val="20"/>
            <w:szCs w:val="20"/>
          </w:rPr>
          <w:delText xml:space="preserve">but voluntary </w:delText>
        </w:r>
        <w:r w:rsidR="00595A4A" w:rsidRPr="002E514D" w:rsidDel="004D2E8E">
          <w:rPr>
            <w:rFonts w:ascii="Arial" w:hAnsi="Arial" w:cs="Arial"/>
            <w:sz w:val="20"/>
            <w:szCs w:val="20"/>
          </w:rPr>
          <w:delText>returns</w:delText>
        </w:r>
        <w:r w:rsidR="00981DC3" w:rsidRPr="002E514D" w:rsidDel="004D2E8E">
          <w:rPr>
            <w:rFonts w:ascii="Arial" w:hAnsi="Arial" w:cs="Arial"/>
            <w:sz w:val="20"/>
            <w:szCs w:val="20"/>
          </w:rPr>
          <w:delText xml:space="preserve"> existed</w:delText>
        </w:r>
        <w:r w:rsidRPr="002E514D" w:rsidDel="004D2E8E">
          <w:rPr>
            <w:rFonts w:ascii="Arial" w:hAnsi="Arial" w:cs="Arial"/>
            <w:sz w:val="20"/>
            <w:szCs w:val="20"/>
          </w:rPr>
          <w:delText xml:space="preserve"> (e.g., a period of missing catch). Yellow highlighting represents a period where catch was recorded as 0, but there were no </w:delText>
        </w:r>
        <w:r w:rsidR="00595A4A" w:rsidRPr="002E514D" w:rsidDel="004D2E8E">
          <w:rPr>
            <w:rFonts w:ascii="Arial" w:hAnsi="Arial" w:cs="Arial"/>
            <w:sz w:val="20"/>
            <w:szCs w:val="20"/>
          </w:rPr>
          <w:delText>returns</w:delText>
        </w:r>
        <w:r w:rsidRPr="002E514D" w:rsidDel="004D2E8E">
          <w:rPr>
            <w:rFonts w:ascii="Arial" w:hAnsi="Arial" w:cs="Arial"/>
            <w:sz w:val="20"/>
            <w:szCs w:val="20"/>
          </w:rPr>
          <w:delText xml:space="preserve">. In this case, while the fishery was likely open and just received no returns, </w:delText>
        </w:r>
        <w:r w:rsidR="00595A4A" w:rsidRPr="002E514D" w:rsidDel="004D2E8E">
          <w:rPr>
            <w:rFonts w:ascii="Arial" w:hAnsi="Arial" w:cs="Arial"/>
            <w:sz w:val="20"/>
            <w:szCs w:val="20"/>
          </w:rPr>
          <w:delText>it cannot be verified</w:delText>
        </w:r>
        <w:r w:rsidRPr="002E514D" w:rsidDel="004D2E8E">
          <w:rPr>
            <w:rFonts w:ascii="Arial" w:hAnsi="Arial" w:cs="Arial"/>
            <w:sz w:val="20"/>
            <w:szCs w:val="20"/>
          </w:rPr>
          <w:delText xml:space="preserve"> verify that it was not closed. </w:delText>
        </w:r>
        <w:r w:rsidR="00595A4A" w:rsidRPr="002E514D" w:rsidDel="004D2E8E">
          <w:rPr>
            <w:rFonts w:ascii="Arial" w:hAnsi="Arial" w:cs="Arial"/>
            <w:sz w:val="20"/>
            <w:szCs w:val="20"/>
          </w:rPr>
          <w:delText xml:space="preserve">Erring </w:delText>
        </w:r>
        <w:r w:rsidRPr="002E514D" w:rsidDel="004D2E8E">
          <w:rPr>
            <w:rFonts w:ascii="Arial" w:hAnsi="Arial" w:cs="Arial"/>
            <w:sz w:val="20"/>
            <w:szCs w:val="20"/>
          </w:rPr>
          <w:delText>on the side of caution</w:delText>
        </w:r>
        <w:r w:rsidR="00595A4A" w:rsidRPr="002E514D" w:rsidDel="004D2E8E">
          <w:rPr>
            <w:rFonts w:ascii="Arial" w:hAnsi="Arial" w:cs="Arial"/>
            <w:sz w:val="20"/>
            <w:szCs w:val="20"/>
          </w:rPr>
          <w:delText>, the yellow</w:delText>
        </w:r>
        <w:r w:rsidRPr="002E514D" w:rsidDel="004D2E8E">
          <w:rPr>
            <w:rFonts w:ascii="Arial" w:hAnsi="Arial" w:cs="Arial"/>
            <w:sz w:val="20"/>
            <w:szCs w:val="20"/>
          </w:rPr>
          <w:delText xml:space="preserve"> cells </w:delText>
        </w:r>
        <w:r w:rsidR="00595A4A" w:rsidRPr="002E514D" w:rsidDel="004D2E8E">
          <w:rPr>
            <w:rFonts w:ascii="Arial" w:hAnsi="Arial" w:cs="Arial"/>
            <w:sz w:val="20"/>
            <w:szCs w:val="20"/>
          </w:rPr>
          <w:delText xml:space="preserve">were considered </w:delText>
        </w:r>
        <w:r w:rsidRPr="002E514D" w:rsidDel="004D2E8E">
          <w:rPr>
            <w:rFonts w:ascii="Arial" w:hAnsi="Arial" w:cs="Arial"/>
            <w:sz w:val="20"/>
            <w:szCs w:val="20"/>
          </w:rPr>
          <w:delText xml:space="preserve">as closed. </w:delText>
        </w:r>
        <w:r w:rsidR="009E5568" w:rsidRPr="002E514D" w:rsidDel="004D2E8E">
          <w:rPr>
            <w:rFonts w:ascii="Arial" w:hAnsi="Arial" w:cs="Arial"/>
            <w:sz w:val="20"/>
            <w:szCs w:val="20"/>
          </w:rPr>
          <w:delText>In instances,</w:delText>
        </w:r>
        <w:r w:rsidRPr="002E514D" w:rsidDel="004D2E8E">
          <w:rPr>
            <w:rFonts w:ascii="Arial" w:hAnsi="Arial" w:cs="Arial"/>
            <w:sz w:val="20"/>
            <w:szCs w:val="20"/>
          </w:rPr>
          <w:delText xml:space="preserve"> where the voluntary returns were greater than the catch estimate (green cell) </w:delText>
        </w:r>
        <w:r w:rsidR="009E5568" w:rsidRPr="002E514D" w:rsidDel="004D2E8E">
          <w:rPr>
            <w:rFonts w:ascii="Arial" w:hAnsi="Arial" w:cs="Arial"/>
            <w:sz w:val="20"/>
            <w:szCs w:val="20"/>
          </w:rPr>
          <w:delText>it was a</w:delText>
        </w:r>
        <w:r w:rsidRPr="002E514D" w:rsidDel="004D2E8E">
          <w:rPr>
            <w:rFonts w:ascii="Arial" w:hAnsi="Arial" w:cs="Arial"/>
            <w:sz w:val="20"/>
            <w:szCs w:val="20"/>
          </w:rPr>
          <w:delText>ssum</w:delText>
        </w:r>
        <w:r w:rsidR="009E5568" w:rsidRPr="002E514D" w:rsidDel="004D2E8E">
          <w:rPr>
            <w:rFonts w:ascii="Arial" w:hAnsi="Arial" w:cs="Arial"/>
            <w:sz w:val="20"/>
            <w:szCs w:val="20"/>
          </w:rPr>
          <w:delText>ed</w:delText>
        </w:r>
        <w:r w:rsidRPr="002E514D" w:rsidDel="004D2E8E">
          <w:rPr>
            <w:rFonts w:ascii="Arial" w:hAnsi="Arial" w:cs="Arial"/>
            <w:sz w:val="20"/>
            <w:szCs w:val="20"/>
          </w:rPr>
          <w:delText xml:space="preserve"> that </w:delText>
        </w:r>
        <w:r w:rsidR="009E5568" w:rsidRPr="002E514D" w:rsidDel="004D2E8E">
          <w:rPr>
            <w:rFonts w:ascii="Arial" w:hAnsi="Arial" w:cs="Arial"/>
            <w:sz w:val="20"/>
            <w:szCs w:val="20"/>
          </w:rPr>
          <w:delText>this</w:delText>
        </w:r>
        <w:r w:rsidRPr="002E514D" w:rsidDel="004D2E8E">
          <w:rPr>
            <w:rFonts w:ascii="Arial" w:hAnsi="Arial" w:cs="Arial"/>
            <w:sz w:val="20"/>
            <w:szCs w:val="20"/>
          </w:rPr>
          <w:delText xml:space="preserve"> was an error in the catch estimate</w:delText>
        </w:r>
        <w:r w:rsidR="009E5568" w:rsidRPr="002E514D" w:rsidDel="004D2E8E">
          <w:rPr>
            <w:rFonts w:ascii="Arial" w:hAnsi="Arial" w:cs="Arial"/>
            <w:sz w:val="20"/>
            <w:szCs w:val="20"/>
          </w:rPr>
          <w:delText xml:space="preserve"> and catches were considered missing. Consequently, catches in cells highlighted in green and orange were imputed</w:delText>
        </w:r>
        <w:r w:rsidR="002E514D" w:rsidRPr="002E514D" w:rsidDel="004D2E8E">
          <w:rPr>
            <w:rFonts w:ascii="Arial" w:hAnsi="Arial" w:cs="Arial"/>
            <w:sz w:val="20"/>
            <w:szCs w:val="20"/>
          </w:rPr>
          <w:delText>.</w:delText>
        </w:r>
      </w:del>
    </w:p>
    <w:p w14:paraId="10F62AE8" w14:textId="765BA9DE" w:rsidR="002E514D" w:rsidRPr="002E514D" w:rsidDel="004D2E8E" w:rsidRDefault="0001763E" w:rsidP="002E514D">
      <w:pPr>
        <w:jc w:val="both"/>
        <w:rPr>
          <w:del w:id="29" w:author="Dapp, Derek R (DFW)" w:date="2023-06-23T15:28:00Z"/>
          <w:rFonts w:ascii="Arial" w:hAnsi="Arial" w:cs="Arial"/>
          <w:sz w:val="20"/>
          <w:szCs w:val="20"/>
        </w:rPr>
      </w:pPr>
      <w:del w:id="30" w:author="Dapp, Derek R (DFW)" w:date="2023-06-23T15:28:00Z">
        <w:r w:rsidRPr="002E514D" w:rsidDel="004D2E8E">
          <w:rPr>
            <w:rFonts w:ascii="Arial" w:hAnsi="Arial" w:cs="Arial"/>
            <w:sz w:val="20"/>
            <w:szCs w:val="20"/>
          </w:rPr>
          <w:delText>T</w:delText>
        </w:r>
        <w:r w:rsidR="00DC188E" w:rsidRPr="002E514D" w:rsidDel="004D2E8E">
          <w:rPr>
            <w:rFonts w:ascii="Arial" w:hAnsi="Arial" w:cs="Arial"/>
            <w:sz w:val="20"/>
            <w:szCs w:val="20"/>
          </w:rPr>
          <w:delText xml:space="preserve">here were a few instances in the 2013-2018 data where a catch estimate of 0 was recorded despite recoveries. </w:delText>
        </w:r>
        <w:r w:rsidRPr="002E514D" w:rsidDel="004D2E8E">
          <w:rPr>
            <w:rFonts w:ascii="Arial" w:hAnsi="Arial" w:cs="Arial"/>
            <w:sz w:val="20"/>
            <w:szCs w:val="20"/>
          </w:rPr>
          <w:delText xml:space="preserve">These 0s were </w:delText>
        </w:r>
        <w:r w:rsidR="00DC188E" w:rsidRPr="002E514D" w:rsidDel="004D2E8E">
          <w:rPr>
            <w:rFonts w:ascii="Arial" w:hAnsi="Arial" w:cs="Arial"/>
            <w:sz w:val="20"/>
            <w:szCs w:val="20"/>
          </w:rPr>
          <w:delText xml:space="preserve">considered to be true 0s. </w:delText>
        </w:r>
        <w:r w:rsidRPr="002E514D" w:rsidDel="004D2E8E">
          <w:rPr>
            <w:rFonts w:ascii="Arial" w:hAnsi="Arial" w:cs="Arial"/>
            <w:sz w:val="20"/>
            <w:szCs w:val="20"/>
          </w:rPr>
          <w:delText>There</w:delText>
        </w:r>
        <w:r w:rsidR="00DC188E" w:rsidRPr="002E514D" w:rsidDel="004D2E8E">
          <w:rPr>
            <w:rFonts w:ascii="Arial" w:hAnsi="Arial" w:cs="Arial"/>
            <w:sz w:val="20"/>
            <w:szCs w:val="20"/>
          </w:rPr>
          <w:delText xml:space="preserve"> is likely some variation in iREC estimation, with some estimates being high and some being low (sometimes resulting in a 0). Therefore, these 0s were included when developing monthly catch proportions. On the note of variation in the iREC data, some oddities</w:delText>
        </w:r>
        <w:r w:rsidRPr="002E514D" w:rsidDel="004D2E8E">
          <w:rPr>
            <w:rFonts w:ascii="Arial" w:hAnsi="Arial" w:cs="Arial"/>
            <w:sz w:val="20"/>
            <w:szCs w:val="20"/>
          </w:rPr>
          <w:delText xml:space="preserve"> were observed</w:delText>
        </w:r>
        <w:r w:rsidR="00DC188E" w:rsidRPr="002E514D" w:rsidDel="004D2E8E">
          <w:rPr>
            <w:rFonts w:ascii="Arial" w:hAnsi="Arial" w:cs="Arial"/>
            <w:sz w:val="20"/>
            <w:szCs w:val="20"/>
          </w:rPr>
          <w:delText xml:space="preserve"> (e.g., the 2013 catch in N GS in March was 835, in 2014 it was 22, in 2015 it was 39, in 2016 it was 401) but the iREC data</w:delText>
        </w:r>
        <w:r w:rsidRPr="002E514D" w:rsidDel="004D2E8E">
          <w:rPr>
            <w:rFonts w:ascii="Arial" w:hAnsi="Arial" w:cs="Arial"/>
            <w:sz w:val="20"/>
            <w:szCs w:val="20"/>
          </w:rPr>
          <w:delText xml:space="preserve"> were treated</w:delText>
        </w:r>
        <w:r w:rsidR="00DC188E" w:rsidRPr="002E514D" w:rsidDel="004D2E8E">
          <w:rPr>
            <w:rFonts w:ascii="Arial" w:hAnsi="Arial" w:cs="Arial"/>
            <w:sz w:val="20"/>
            <w:szCs w:val="20"/>
          </w:rPr>
          <w:delText xml:space="preserve"> as</w:delText>
        </w:r>
        <w:r w:rsidRPr="002E514D" w:rsidDel="004D2E8E">
          <w:rPr>
            <w:rFonts w:ascii="Arial" w:hAnsi="Arial" w:cs="Arial"/>
            <w:sz w:val="20"/>
            <w:szCs w:val="20"/>
          </w:rPr>
          <w:delText xml:space="preserve"> the</w:delText>
        </w:r>
        <w:r w:rsidR="00DC188E" w:rsidRPr="002E514D" w:rsidDel="004D2E8E">
          <w:rPr>
            <w:rFonts w:ascii="Arial" w:hAnsi="Arial" w:cs="Arial"/>
            <w:sz w:val="20"/>
            <w:szCs w:val="20"/>
          </w:rPr>
          <w:delText xml:space="preserve"> best source despite potential oddities.</w:delText>
        </w:r>
      </w:del>
    </w:p>
    <w:p w14:paraId="754F04F0" w14:textId="0447ADB7" w:rsidR="00890040" w:rsidRPr="002E514D" w:rsidDel="004D2E8E" w:rsidRDefault="009B520C" w:rsidP="002E514D">
      <w:pPr>
        <w:jc w:val="both"/>
        <w:rPr>
          <w:del w:id="31" w:author="Dapp, Derek R (DFW)" w:date="2023-06-23T15:28:00Z"/>
          <w:rFonts w:ascii="Arial" w:hAnsi="Arial" w:cs="Arial"/>
          <w:sz w:val="20"/>
          <w:szCs w:val="20"/>
        </w:rPr>
      </w:pPr>
      <w:del w:id="32" w:author="Dapp, Derek R (DFW)" w:date="2023-06-23T15:28:00Z">
        <w:r w:rsidRPr="002E514D" w:rsidDel="004D2E8E">
          <w:rPr>
            <w:rFonts w:ascii="Arial" w:hAnsi="Arial" w:cs="Arial"/>
            <w:sz w:val="20"/>
            <w:szCs w:val="20"/>
          </w:rPr>
          <w:delText>When referring to ‘</w:delText>
        </w:r>
        <w:r w:rsidRPr="002E514D" w:rsidDel="004D2E8E">
          <w:rPr>
            <w:rFonts w:ascii="Arial" w:hAnsi="Arial" w:cs="Arial"/>
            <w:b/>
            <w:bCs/>
            <w:sz w:val="20"/>
            <w:szCs w:val="20"/>
          </w:rPr>
          <w:delText>year</w:delText>
        </w:r>
        <w:r w:rsidRPr="002E514D" w:rsidDel="004D2E8E">
          <w:rPr>
            <w:rFonts w:ascii="Arial" w:hAnsi="Arial" w:cs="Arial"/>
            <w:sz w:val="20"/>
            <w:szCs w:val="20"/>
          </w:rPr>
          <w:delText>’ in the following description, ‘</w:delText>
        </w:r>
        <w:r w:rsidRPr="002E514D" w:rsidDel="004D2E8E">
          <w:rPr>
            <w:rFonts w:ascii="Arial" w:hAnsi="Arial" w:cs="Arial"/>
            <w:b/>
            <w:bCs/>
            <w:sz w:val="20"/>
            <w:szCs w:val="20"/>
          </w:rPr>
          <w:delText>calendar year</w:delText>
        </w:r>
        <w:r w:rsidRPr="002E514D" w:rsidDel="004D2E8E">
          <w:rPr>
            <w:rFonts w:ascii="Arial" w:hAnsi="Arial" w:cs="Arial"/>
            <w:sz w:val="20"/>
            <w:szCs w:val="20"/>
          </w:rPr>
          <w:delText xml:space="preserve">’ is meant, not ‘fishery year’. </w:delText>
        </w:r>
        <w:r w:rsidR="00C3139A" w:rsidRPr="002E514D" w:rsidDel="004D2E8E">
          <w:rPr>
            <w:rFonts w:ascii="Arial" w:hAnsi="Arial" w:cs="Arial"/>
            <w:sz w:val="20"/>
            <w:szCs w:val="20"/>
          </w:rPr>
          <w:delText xml:space="preserve">In the file ‘2020-06-19 BC_Data_Request_With_pre-2012.xlsx’, the sheets refer to the following FRAM fisheries: ‘WCVI Example’ </w:delText>
        </w:r>
        <w:r w:rsidR="009A32D9" w:rsidRPr="009E5568" w:rsidDel="004D2E8E">
          <w:sym w:font="Wingdings" w:char="F0E0"/>
        </w:r>
        <w:r w:rsidR="00C3139A" w:rsidRPr="002E514D" w:rsidDel="004D2E8E">
          <w:rPr>
            <w:rFonts w:ascii="Arial" w:hAnsi="Arial" w:cs="Arial"/>
            <w:sz w:val="20"/>
            <w:szCs w:val="20"/>
          </w:rPr>
          <w:delText xml:space="preserve"> BC WCVI Sport</w:delText>
        </w:r>
        <w:r w:rsidR="00890040" w:rsidRPr="002E514D" w:rsidDel="004D2E8E">
          <w:rPr>
            <w:rFonts w:ascii="Arial" w:hAnsi="Arial" w:cs="Arial"/>
            <w:sz w:val="20"/>
            <w:szCs w:val="20"/>
          </w:rPr>
          <w:delText xml:space="preserve"> (Fishery ID 11)</w:delText>
        </w:r>
        <w:r w:rsidR="0014053F" w:rsidRPr="002E514D" w:rsidDel="004D2E8E">
          <w:rPr>
            <w:rFonts w:ascii="Arial" w:hAnsi="Arial" w:cs="Arial"/>
            <w:sz w:val="20"/>
            <w:szCs w:val="20"/>
          </w:rPr>
          <w:delText>;</w:delText>
        </w:r>
        <w:r w:rsidR="00C3139A" w:rsidRPr="002E514D" w:rsidDel="004D2E8E">
          <w:rPr>
            <w:rFonts w:ascii="Arial" w:hAnsi="Arial" w:cs="Arial"/>
            <w:sz w:val="20"/>
            <w:szCs w:val="20"/>
          </w:rPr>
          <w:delText xml:space="preserve"> ‘Johnstone Example’ and ‘N GS Summary’</w:delText>
        </w:r>
        <w:r w:rsidR="009A32D9" w:rsidRPr="002E514D" w:rsidDel="004D2E8E">
          <w:rPr>
            <w:rFonts w:ascii="Arial" w:hAnsi="Arial" w:cs="Arial"/>
            <w:sz w:val="20"/>
            <w:szCs w:val="20"/>
          </w:rPr>
          <w:delText xml:space="preserve"> </w:delText>
        </w:r>
        <w:r w:rsidR="009A32D9" w:rsidRPr="009E5568" w:rsidDel="004D2E8E">
          <w:sym w:font="Wingdings" w:char="F0E0"/>
        </w:r>
        <w:r w:rsidR="009A32D9" w:rsidRPr="002E514D" w:rsidDel="004D2E8E">
          <w:rPr>
            <w:rFonts w:ascii="Arial" w:hAnsi="Arial" w:cs="Arial"/>
            <w:sz w:val="20"/>
            <w:szCs w:val="20"/>
          </w:rPr>
          <w:delText xml:space="preserve"> </w:delText>
        </w:r>
        <w:r w:rsidR="00C3139A" w:rsidRPr="002E514D" w:rsidDel="004D2E8E">
          <w:rPr>
            <w:rFonts w:ascii="Arial" w:hAnsi="Arial" w:cs="Arial"/>
            <w:sz w:val="20"/>
            <w:szCs w:val="20"/>
          </w:rPr>
          <w:delText>BC N Georgia Strait Sport</w:delText>
        </w:r>
        <w:r w:rsidR="0014053F" w:rsidRPr="002E514D" w:rsidDel="004D2E8E">
          <w:rPr>
            <w:rFonts w:ascii="Arial" w:hAnsi="Arial" w:cs="Arial"/>
            <w:sz w:val="20"/>
            <w:szCs w:val="20"/>
          </w:rPr>
          <w:delText xml:space="preserve"> (sum of Johnstone &amp; N GS</w:delText>
        </w:r>
        <w:r w:rsidR="00890040" w:rsidRPr="002E514D" w:rsidDel="004D2E8E">
          <w:rPr>
            <w:rFonts w:ascii="Arial" w:hAnsi="Arial" w:cs="Arial"/>
            <w:sz w:val="20"/>
            <w:szCs w:val="20"/>
          </w:rPr>
          <w:delText>, Fishery ID 13</w:delText>
        </w:r>
        <w:r w:rsidR="0014053F" w:rsidRPr="002E514D" w:rsidDel="004D2E8E">
          <w:rPr>
            <w:rFonts w:ascii="Arial" w:hAnsi="Arial" w:cs="Arial"/>
            <w:sz w:val="20"/>
            <w:szCs w:val="20"/>
          </w:rPr>
          <w:delText>);</w:delText>
        </w:r>
        <w:r w:rsidR="00C3139A" w:rsidRPr="002E514D" w:rsidDel="004D2E8E">
          <w:rPr>
            <w:rFonts w:ascii="Arial" w:hAnsi="Arial" w:cs="Arial"/>
            <w:sz w:val="20"/>
            <w:szCs w:val="20"/>
          </w:rPr>
          <w:delText xml:space="preserve"> ‘S GS Example’</w:delText>
        </w:r>
        <w:r w:rsidR="009A32D9" w:rsidRPr="002E514D" w:rsidDel="004D2E8E">
          <w:rPr>
            <w:rFonts w:ascii="Arial" w:hAnsi="Arial" w:cs="Arial"/>
            <w:sz w:val="20"/>
            <w:szCs w:val="20"/>
          </w:rPr>
          <w:delText xml:space="preserve"> </w:delText>
        </w:r>
        <w:r w:rsidR="009A32D9" w:rsidRPr="009E5568" w:rsidDel="004D2E8E">
          <w:sym w:font="Wingdings" w:char="F0E0"/>
        </w:r>
        <w:r w:rsidR="00C3139A" w:rsidRPr="002E514D" w:rsidDel="004D2E8E">
          <w:rPr>
            <w:rFonts w:ascii="Arial" w:hAnsi="Arial" w:cs="Arial"/>
            <w:sz w:val="20"/>
            <w:szCs w:val="20"/>
          </w:rPr>
          <w:delText xml:space="preserve"> BC S Georgia Strait Sport</w:delText>
        </w:r>
        <w:r w:rsidR="00890040" w:rsidRPr="002E514D" w:rsidDel="004D2E8E">
          <w:rPr>
            <w:rFonts w:ascii="Arial" w:hAnsi="Arial" w:cs="Arial"/>
            <w:sz w:val="20"/>
            <w:szCs w:val="20"/>
          </w:rPr>
          <w:delText xml:space="preserve"> (Fishery ID 14)</w:delText>
        </w:r>
        <w:r w:rsidR="0014053F" w:rsidRPr="002E514D" w:rsidDel="004D2E8E">
          <w:rPr>
            <w:rFonts w:ascii="Arial" w:hAnsi="Arial" w:cs="Arial"/>
            <w:sz w:val="20"/>
            <w:szCs w:val="20"/>
          </w:rPr>
          <w:delText xml:space="preserve">, ‘JDF Example’ </w:delText>
        </w:r>
        <w:r w:rsidR="0014053F" w:rsidRPr="009E5568" w:rsidDel="004D2E8E">
          <w:sym w:font="Wingdings" w:char="F0E0"/>
        </w:r>
        <w:r w:rsidR="0014053F" w:rsidRPr="002E514D" w:rsidDel="004D2E8E">
          <w:rPr>
            <w:rFonts w:ascii="Arial" w:hAnsi="Arial" w:cs="Arial"/>
            <w:sz w:val="20"/>
            <w:szCs w:val="20"/>
          </w:rPr>
          <w:delText xml:space="preserve"> BC JDF Sport</w:delText>
        </w:r>
        <w:r w:rsidR="00890040" w:rsidRPr="002E514D" w:rsidDel="004D2E8E">
          <w:rPr>
            <w:rFonts w:ascii="Arial" w:hAnsi="Arial" w:cs="Arial"/>
            <w:sz w:val="20"/>
            <w:szCs w:val="20"/>
          </w:rPr>
          <w:delText xml:space="preserve"> (Fishery ID 15). In each sheet, the same following method of imputing the missing catches is applied</w:delText>
        </w:r>
        <w:r w:rsidR="00B91D28" w:rsidRPr="002E514D" w:rsidDel="004D2E8E">
          <w:rPr>
            <w:rFonts w:ascii="Arial" w:hAnsi="Arial" w:cs="Arial"/>
            <w:sz w:val="20"/>
            <w:szCs w:val="20"/>
          </w:rPr>
          <w:delText>.</w:delText>
        </w:r>
      </w:del>
    </w:p>
    <w:p w14:paraId="31FDF855" w14:textId="3C85F10D" w:rsidR="0014053F" w:rsidRPr="009E5568" w:rsidDel="004D2E8E" w:rsidRDefault="00890040" w:rsidP="009E5568">
      <w:pPr>
        <w:jc w:val="both"/>
        <w:rPr>
          <w:del w:id="33" w:author="Dapp, Derek R (DFW)" w:date="2023-06-23T15:28:00Z"/>
          <w:rFonts w:ascii="Arial" w:hAnsi="Arial" w:cs="Arial"/>
          <w:sz w:val="20"/>
          <w:szCs w:val="20"/>
        </w:rPr>
      </w:pPr>
      <w:del w:id="34" w:author="Dapp, Derek R (DFW)" w:date="2023-06-23T15:28:00Z">
        <w:r w:rsidRPr="009E5568" w:rsidDel="004D2E8E">
          <w:rPr>
            <w:rFonts w:ascii="Arial" w:hAnsi="Arial" w:cs="Arial"/>
            <w:sz w:val="20"/>
            <w:szCs w:val="20"/>
          </w:rPr>
          <w:delText>Using iRec catches for each month and fishery in the years 2013 to 2018, the distribution of the catches between months within a year were calculated for each fishery (BC WCVI Sport, BC N Georgia Strait Sport (separately for Johnstone &amp; N GS), BC S Georgia Strait Sport, BC JDF Sport) (</w:delText>
        </w:r>
        <w:r w:rsidR="00B91D28" w:rsidRPr="009E5568" w:rsidDel="004D2E8E">
          <w:rPr>
            <w:rFonts w:ascii="Arial" w:hAnsi="Arial" w:cs="Arial"/>
            <w:sz w:val="20"/>
            <w:szCs w:val="20"/>
          </w:rPr>
          <w:delText>Q49-AD55</w:delText>
        </w:r>
        <w:r w:rsidRPr="009E5568" w:rsidDel="004D2E8E">
          <w:rPr>
            <w:rFonts w:ascii="Arial" w:hAnsi="Arial" w:cs="Arial"/>
            <w:sz w:val="20"/>
            <w:szCs w:val="20"/>
          </w:rPr>
          <w:delText>).</w:delText>
        </w:r>
        <w:r w:rsidR="00B91D28" w:rsidRPr="009E5568" w:rsidDel="004D2E8E">
          <w:rPr>
            <w:rFonts w:ascii="Arial" w:hAnsi="Arial" w:cs="Arial"/>
            <w:sz w:val="20"/>
            <w:szCs w:val="20"/>
          </w:rPr>
          <w:delText xml:space="preserve"> Consequently, each year sums up to 100%. </w:delText>
        </w:r>
        <w:r w:rsidR="00F820C1" w:rsidRPr="009E5568" w:rsidDel="004D2E8E">
          <w:rPr>
            <w:rFonts w:ascii="Arial" w:hAnsi="Arial" w:cs="Arial"/>
            <w:sz w:val="20"/>
            <w:szCs w:val="20"/>
          </w:rPr>
          <w:delText xml:space="preserve">The distribution of catches between months is </w:delText>
        </w:r>
        <w:r w:rsidR="00B91D28" w:rsidRPr="009E5568" w:rsidDel="004D2E8E">
          <w:rPr>
            <w:rFonts w:ascii="Arial" w:hAnsi="Arial" w:cs="Arial"/>
            <w:sz w:val="20"/>
            <w:szCs w:val="20"/>
          </w:rPr>
          <w:delText xml:space="preserve">then </w:delText>
        </w:r>
        <w:r w:rsidR="00F820C1" w:rsidRPr="009E5568" w:rsidDel="004D2E8E">
          <w:rPr>
            <w:rFonts w:ascii="Arial" w:hAnsi="Arial" w:cs="Arial"/>
            <w:sz w:val="20"/>
            <w:szCs w:val="20"/>
          </w:rPr>
          <w:delText>averaged over the six years 2013 to 2018</w:delText>
        </w:r>
        <w:r w:rsidR="00EC513B" w:rsidRPr="009E5568" w:rsidDel="004D2E8E">
          <w:rPr>
            <w:rFonts w:ascii="Arial" w:hAnsi="Arial" w:cs="Arial"/>
            <w:sz w:val="20"/>
            <w:szCs w:val="20"/>
          </w:rPr>
          <w:delText xml:space="preserve"> (row 57). In cells B60-O9</w:delText>
        </w:r>
        <w:r w:rsidR="004A20E2" w:rsidRPr="009E5568" w:rsidDel="004D2E8E">
          <w:rPr>
            <w:rFonts w:ascii="Arial" w:hAnsi="Arial" w:cs="Arial"/>
            <w:sz w:val="20"/>
            <w:szCs w:val="20"/>
          </w:rPr>
          <w:delText>4</w:delText>
        </w:r>
        <w:r w:rsidR="00EC513B" w:rsidRPr="009E5568" w:rsidDel="004D2E8E">
          <w:rPr>
            <w:rFonts w:ascii="Arial" w:hAnsi="Arial" w:cs="Arial"/>
            <w:sz w:val="20"/>
            <w:szCs w:val="20"/>
          </w:rPr>
          <w:delText xml:space="preserve">, the average percentages from row 57 are </w:delText>
        </w:r>
        <w:r w:rsidR="004A20E2" w:rsidRPr="009E5568" w:rsidDel="004D2E8E">
          <w:rPr>
            <w:rFonts w:ascii="Arial" w:hAnsi="Arial" w:cs="Arial"/>
            <w:sz w:val="20"/>
            <w:szCs w:val="20"/>
          </w:rPr>
          <w:delText>assigned to those months and year combinations from cells B4-O37</w:delText>
        </w:r>
        <w:r w:rsidR="00B91D28" w:rsidRPr="009E5568" w:rsidDel="004D2E8E">
          <w:rPr>
            <w:rFonts w:ascii="Arial" w:hAnsi="Arial" w:cs="Arial"/>
            <w:sz w:val="20"/>
            <w:szCs w:val="20"/>
          </w:rPr>
          <w:delText xml:space="preserve"> (all years from 1985 to 2018)</w:delText>
        </w:r>
        <w:r w:rsidR="004A20E2" w:rsidRPr="009E5568" w:rsidDel="004D2E8E">
          <w:rPr>
            <w:rFonts w:ascii="Arial" w:hAnsi="Arial" w:cs="Arial"/>
            <w:sz w:val="20"/>
            <w:szCs w:val="20"/>
          </w:rPr>
          <w:delText xml:space="preserve"> in which catches were missing (</w:delText>
        </w:r>
        <w:r w:rsidR="00FA32AC" w:rsidRPr="009E5568" w:rsidDel="004D2E8E">
          <w:rPr>
            <w:rFonts w:ascii="Arial" w:hAnsi="Arial" w:cs="Arial"/>
            <w:sz w:val="20"/>
            <w:szCs w:val="20"/>
          </w:rPr>
          <w:delText xml:space="preserve">‘Proportion of the Year Missing’ = monthly % missing catch, </w:delText>
        </w:r>
        <w:r w:rsidR="004A20E2" w:rsidRPr="009E5568" w:rsidDel="004D2E8E">
          <w:rPr>
            <w:rFonts w:ascii="Arial" w:hAnsi="Arial" w:cs="Arial"/>
            <w:sz w:val="20"/>
            <w:szCs w:val="20"/>
          </w:rPr>
          <w:delText xml:space="preserve">marked in </w:delText>
        </w:r>
        <w:r w:rsidR="00D45E2F" w:rsidRPr="009E5568" w:rsidDel="004D2E8E">
          <w:rPr>
            <w:rFonts w:ascii="Arial" w:hAnsi="Arial" w:cs="Arial"/>
            <w:sz w:val="20"/>
            <w:szCs w:val="20"/>
          </w:rPr>
          <w:delText>orange</w:delText>
        </w:r>
        <w:r w:rsidR="004A20E2" w:rsidRPr="009E5568" w:rsidDel="004D2E8E">
          <w:rPr>
            <w:rFonts w:ascii="Arial" w:hAnsi="Arial" w:cs="Arial"/>
            <w:sz w:val="20"/>
            <w:szCs w:val="20"/>
          </w:rPr>
          <w:delText xml:space="preserve">). Cells </w:delText>
        </w:r>
        <w:r w:rsidR="00EA1994" w:rsidRPr="009E5568" w:rsidDel="004D2E8E">
          <w:rPr>
            <w:rFonts w:ascii="Arial" w:hAnsi="Arial" w:cs="Arial"/>
            <w:sz w:val="20"/>
            <w:szCs w:val="20"/>
          </w:rPr>
          <w:delText>Q60-</w:delText>
        </w:r>
        <w:r w:rsidR="00B91D28" w:rsidRPr="009E5568" w:rsidDel="004D2E8E">
          <w:rPr>
            <w:rFonts w:ascii="Arial" w:hAnsi="Arial" w:cs="Arial"/>
            <w:sz w:val="20"/>
            <w:szCs w:val="20"/>
          </w:rPr>
          <w:delText>Q</w:delText>
        </w:r>
        <w:r w:rsidR="00EA1994" w:rsidRPr="009E5568" w:rsidDel="004D2E8E">
          <w:rPr>
            <w:rFonts w:ascii="Arial" w:hAnsi="Arial" w:cs="Arial"/>
            <w:sz w:val="20"/>
            <w:szCs w:val="20"/>
          </w:rPr>
          <w:delText xml:space="preserve">94 sum up the </w:delText>
        </w:r>
        <w:r w:rsidR="00B91D28" w:rsidRPr="009E5568" w:rsidDel="004D2E8E">
          <w:rPr>
            <w:rFonts w:ascii="Arial" w:hAnsi="Arial" w:cs="Arial"/>
            <w:sz w:val="20"/>
            <w:szCs w:val="20"/>
          </w:rPr>
          <w:delText>monthly % missing catch</w:delText>
        </w:r>
        <w:r w:rsidR="00EA1994" w:rsidRPr="009E5568" w:rsidDel="004D2E8E">
          <w:rPr>
            <w:rFonts w:ascii="Arial" w:hAnsi="Arial" w:cs="Arial"/>
            <w:sz w:val="20"/>
            <w:szCs w:val="20"/>
          </w:rPr>
          <w:delText xml:space="preserve"> for each year</w:delText>
        </w:r>
        <w:r w:rsidR="00D86AB2" w:rsidRPr="009E5568" w:rsidDel="004D2E8E">
          <w:rPr>
            <w:rFonts w:ascii="Arial" w:hAnsi="Arial" w:cs="Arial"/>
            <w:sz w:val="20"/>
            <w:szCs w:val="20"/>
          </w:rPr>
          <w:delText xml:space="preserve"> (</w:delText>
        </w:r>
        <w:r w:rsidR="009B520C" w:rsidRPr="009E5568" w:rsidDel="004D2E8E">
          <w:rPr>
            <w:rFonts w:ascii="Arial" w:hAnsi="Arial" w:cs="Arial"/>
            <w:sz w:val="20"/>
            <w:szCs w:val="20"/>
          </w:rPr>
          <w:delText>‘</w:delText>
        </w:r>
        <w:r w:rsidR="00D86AB2" w:rsidRPr="009E5568" w:rsidDel="004D2E8E">
          <w:rPr>
            <w:rFonts w:ascii="Arial" w:hAnsi="Arial" w:cs="Arial"/>
            <w:sz w:val="20"/>
            <w:szCs w:val="20"/>
          </w:rPr>
          <w:delText>Annual % Missing’</w:delText>
        </w:r>
        <w:r w:rsidR="00FA32AC" w:rsidRPr="009E5568" w:rsidDel="004D2E8E">
          <w:rPr>
            <w:rFonts w:ascii="Arial" w:hAnsi="Arial" w:cs="Arial"/>
            <w:sz w:val="20"/>
            <w:szCs w:val="20"/>
          </w:rPr>
          <w:delText xml:space="preserve"> = annual % missing catch</w:delText>
        </w:r>
        <w:r w:rsidR="00D86AB2" w:rsidRPr="009E5568" w:rsidDel="004D2E8E">
          <w:rPr>
            <w:rFonts w:ascii="Arial" w:hAnsi="Arial" w:cs="Arial"/>
            <w:sz w:val="20"/>
            <w:szCs w:val="20"/>
          </w:rPr>
          <w:delText>)</w:delText>
        </w:r>
        <w:r w:rsidR="00EA1994" w:rsidRPr="009E5568" w:rsidDel="004D2E8E">
          <w:rPr>
            <w:rFonts w:ascii="Arial" w:hAnsi="Arial" w:cs="Arial"/>
            <w:sz w:val="20"/>
            <w:szCs w:val="20"/>
          </w:rPr>
          <w:delText>. Cells marked in yellow contain zero catches as well zero CWT recoveries.</w:delText>
        </w:r>
        <w:r w:rsidR="001E35DD" w:rsidRPr="009E5568" w:rsidDel="004D2E8E">
          <w:rPr>
            <w:rFonts w:ascii="Arial" w:hAnsi="Arial" w:cs="Arial"/>
            <w:sz w:val="20"/>
            <w:szCs w:val="20"/>
          </w:rPr>
          <w:delText xml:space="preserve"> </w:delText>
        </w:r>
      </w:del>
    </w:p>
    <w:p w14:paraId="6E3B152A" w14:textId="52A85EF6" w:rsidR="009B520C" w:rsidRPr="009E5568" w:rsidDel="004D2E8E" w:rsidRDefault="009B520C" w:rsidP="009E5568">
      <w:pPr>
        <w:jc w:val="both"/>
        <w:rPr>
          <w:del w:id="35" w:author="Dapp, Derek R (DFW)" w:date="2023-06-23T15:28:00Z"/>
          <w:rFonts w:ascii="Arial" w:hAnsi="Arial" w:cs="Arial"/>
          <w:sz w:val="20"/>
          <w:szCs w:val="20"/>
        </w:rPr>
      </w:pPr>
      <w:del w:id="36" w:author="Dapp, Derek R (DFW)" w:date="2023-06-23T15:28:00Z">
        <w:r w:rsidRPr="009E5568" w:rsidDel="004D2E8E">
          <w:rPr>
            <w:rFonts w:ascii="Arial" w:hAnsi="Arial" w:cs="Arial"/>
            <w:sz w:val="20"/>
            <w:szCs w:val="20"/>
          </w:rPr>
          <w:delText xml:space="preserve">The missing catches in each </w:delText>
        </w:r>
        <w:r w:rsidR="00FA32AC" w:rsidRPr="009E5568" w:rsidDel="004D2E8E">
          <w:rPr>
            <w:rFonts w:ascii="Arial" w:hAnsi="Arial" w:cs="Arial"/>
            <w:sz w:val="20"/>
            <w:szCs w:val="20"/>
          </w:rPr>
          <w:delText xml:space="preserve">year-month combination </w:delText>
        </w:r>
        <w:r w:rsidR="00C81C4E" w:rsidRPr="009E5568" w:rsidDel="004D2E8E">
          <w:rPr>
            <w:rFonts w:ascii="Arial" w:hAnsi="Arial" w:cs="Arial"/>
            <w:sz w:val="20"/>
            <w:szCs w:val="20"/>
          </w:rPr>
          <w:delText>we</w:delText>
        </w:r>
        <w:r w:rsidR="00FA32AC" w:rsidRPr="009E5568" w:rsidDel="004D2E8E">
          <w:rPr>
            <w:rFonts w:ascii="Arial" w:hAnsi="Arial" w:cs="Arial"/>
            <w:sz w:val="20"/>
            <w:szCs w:val="20"/>
          </w:rPr>
          <w:delText xml:space="preserve">re imputed </w:delText>
        </w:r>
        <w:r w:rsidR="00BD2C14" w:rsidRPr="009E5568" w:rsidDel="004D2E8E">
          <w:rPr>
            <w:rFonts w:ascii="Arial" w:hAnsi="Arial" w:cs="Arial"/>
            <w:sz w:val="20"/>
            <w:szCs w:val="20"/>
          </w:rPr>
          <w:delText xml:space="preserve">in cells T60-AG94 </w:delText>
        </w:r>
        <w:r w:rsidR="00C81C4E" w:rsidRPr="009E5568" w:rsidDel="004D2E8E">
          <w:rPr>
            <w:rFonts w:ascii="Arial" w:hAnsi="Arial" w:cs="Arial"/>
            <w:sz w:val="20"/>
            <w:szCs w:val="20"/>
          </w:rPr>
          <w:delText xml:space="preserve">(marked in </w:delText>
        </w:r>
        <w:r w:rsidR="0060684C" w:rsidDel="004D2E8E">
          <w:rPr>
            <w:rFonts w:ascii="Arial" w:hAnsi="Arial" w:cs="Arial"/>
            <w:sz w:val="20"/>
            <w:szCs w:val="20"/>
          </w:rPr>
          <w:delText>orange</w:delText>
        </w:r>
        <w:r w:rsidR="00C81C4E" w:rsidRPr="009E5568" w:rsidDel="004D2E8E">
          <w:rPr>
            <w:rFonts w:ascii="Arial" w:hAnsi="Arial" w:cs="Arial"/>
            <w:sz w:val="20"/>
            <w:szCs w:val="20"/>
          </w:rPr>
          <w:delText xml:space="preserve">) </w:delText>
        </w:r>
        <w:r w:rsidR="00FA32AC" w:rsidRPr="009E5568" w:rsidDel="004D2E8E">
          <w:rPr>
            <w:rFonts w:ascii="Arial" w:hAnsi="Arial" w:cs="Arial"/>
            <w:sz w:val="20"/>
            <w:szCs w:val="20"/>
          </w:rPr>
          <w:delText>as</w:delText>
        </w:r>
        <w:r w:rsidR="00BD2C14" w:rsidRPr="009E5568" w:rsidDel="004D2E8E">
          <w:rPr>
            <w:rFonts w:ascii="Arial" w:hAnsi="Arial" w:cs="Arial"/>
            <w:sz w:val="20"/>
            <w:szCs w:val="20"/>
          </w:rPr>
          <w:delText>:</w:delText>
        </w:r>
      </w:del>
    </w:p>
    <w:p w14:paraId="5468760E" w14:textId="7E5ED5A2" w:rsidR="004863F9" w:rsidRPr="009E5568" w:rsidDel="004D2E8E" w:rsidRDefault="00BD2C14" w:rsidP="009E5568">
      <w:pPr>
        <w:spacing w:before="100" w:beforeAutospacing="1" w:after="100" w:afterAutospacing="1" w:line="240" w:lineRule="auto"/>
        <w:jc w:val="both"/>
        <w:rPr>
          <w:del w:id="37" w:author="Dapp, Derek R (DFW)" w:date="2023-06-23T15:28:00Z"/>
          <w:rFonts w:ascii="Arial" w:eastAsia="Times New Roman" w:hAnsi="Arial" w:cs="Arial"/>
          <w:sz w:val="20"/>
          <w:szCs w:val="20"/>
        </w:rPr>
      </w:pPr>
      <w:del w:id="38" w:author="Dapp, Derek R (DFW)" w:date="2023-06-23T15:28:00Z">
        <w:r w:rsidRPr="009E5568" w:rsidDel="004D2E8E">
          <w:rPr>
            <w:rFonts w:ascii="Arial" w:eastAsia="Times New Roman" w:hAnsi="Arial" w:cs="Arial"/>
            <w:sz w:val="20"/>
            <w:szCs w:val="20"/>
          </w:rPr>
          <w:delText>i</w:delText>
        </w:r>
        <w:r w:rsidR="00FA32AC" w:rsidRPr="009E5568" w:rsidDel="004D2E8E">
          <w:rPr>
            <w:rFonts w:ascii="Arial" w:eastAsia="Times New Roman" w:hAnsi="Arial" w:cs="Arial"/>
            <w:sz w:val="20"/>
            <w:szCs w:val="20"/>
          </w:rPr>
          <w:delText xml:space="preserve">mputed catch = </w:delText>
        </w:r>
        <w:r w:rsidR="0049392B" w:rsidRPr="009E5568" w:rsidDel="004D2E8E">
          <w:rPr>
            <w:rFonts w:ascii="Arial" w:eastAsia="Times New Roman" w:hAnsi="Arial" w:cs="Arial"/>
            <w:sz w:val="20"/>
            <w:szCs w:val="20"/>
          </w:rPr>
          <w:delText>(</w:delText>
        </w:r>
        <w:r w:rsidR="00FA32AC" w:rsidRPr="009E5568" w:rsidDel="004D2E8E">
          <w:rPr>
            <w:rFonts w:ascii="Arial" w:eastAsia="Times New Roman" w:hAnsi="Arial" w:cs="Arial"/>
            <w:sz w:val="20"/>
            <w:szCs w:val="20"/>
          </w:rPr>
          <w:delText>(sum of catch in a year/(1-annual % missing catch</w:delText>
        </w:r>
        <w:r w:rsidR="0049392B" w:rsidRPr="009E5568" w:rsidDel="004D2E8E">
          <w:rPr>
            <w:rFonts w:ascii="Arial" w:eastAsia="Times New Roman" w:hAnsi="Arial" w:cs="Arial"/>
            <w:sz w:val="20"/>
            <w:szCs w:val="20"/>
          </w:rPr>
          <w:delText>))*</w:delText>
        </w:r>
        <w:r w:rsidR="0049392B" w:rsidRPr="009E5568" w:rsidDel="004D2E8E">
          <w:rPr>
            <w:rFonts w:ascii="Arial" w:hAnsi="Arial" w:cs="Arial"/>
            <w:sz w:val="20"/>
            <w:szCs w:val="20"/>
          </w:rPr>
          <w:delText xml:space="preserve"> monthly % missing catch</w:delText>
        </w:r>
      </w:del>
    </w:p>
    <w:p w14:paraId="17989B2B" w14:textId="281344AA" w:rsidR="004863F9" w:rsidRPr="009E5568" w:rsidDel="004D2E8E" w:rsidRDefault="00DC188E" w:rsidP="009E5568">
      <w:pPr>
        <w:spacing w:before="100" w:beforeAutospacing="1" w:after="100" w:afterAutospacing="1" w:line="240" w:lineRule="auto"/>
        <w:jc w:val="both"/>
        <w:rPr>
          <w:del w:id="39" w:author="Dapp, Derek R (DFW)" w:date="2023-06-23T15:28:00Z"/>
          <w:rFonts w:ascii="Arial" w:eastAsia="Times New Roman" w:hAnsi="Arial" w:cs="Arial"/>
          <w:sz w:val="20"/>
          <w:szCs w:val="20"/>
        </w:rPr>
      </w:pPr>
      <w:del w:id="40" w:author="Dapp, Derek R (DFW)" w:date="2023-06-23T15:28:00Z">
        <w:r w:rsidRPr="009E5568" w:rsidDel="004D2E8E">
          <w:rPr>
            <w:rFonts w:ascii="Arial" w:eastAsia="Times New Roman" w:hAnsi="Arial" w:cs="Arial"/>
            <w:sz w:val="20"/>
            <w:szCs w:val="20"/>
          </w:rPr>
          <w:delText>Cells AI60-AI94 and cells to the right of these are used for QAQC.</w:delText>
        </w:r>
      </w:del>
    </w:p>
    <w:p w14:paraId="17F7859A" w14:textId="77777777" w:rsidR="00DC19E2" w:rsidRPr="009E5568" w:rsidRDefault="00DC19E2" w:rsidP="009E5568">
      <w:pPr>
        <w:spacing w:before="100" w:beforeAutospacing="1" w:after="100" w:afterAutospacing="1" w:line="240" w:lineRule="auto"/>
        <w:jc w:val="both"/>
        <w:rPr>
          <w:rFonts w:ascii="Arial" w:eastAsia="Times New Roman" w:hAnsi="Arial" w:cs="Arial"/>
          <w:b/>
          <w:bCs/>
          <w:sz w:val="20"/>
          <w:szCs w:val="20"/>
        </w:rPr>
      </w:pPr>
    </w:p>
    <w:sectPr w:rsidR="00DC19E2" w:rsidRPr="009E55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78B3C" w14:textId="77777777" w:rsidR="001D60AE" w:rsidRDefault="001D60AE" w:rsidP="000A1B6F">
      <w:pPr>
        <w:spacing w:after="0" w:line="240" w:lineRule="auto"/>
      </w:pPr>
      <w:r>
        <w:separator/>
      </w:r>
    </w:p>
  </w:endnote>
  <w:endnote w:type="continuationSeparator" w:id="0">
    <w:p w14:paraId="6C48E58D" w14:textId="77777777" w:rsidR="001D60AE" w:rsidRDefault="001D60AE" w:rsidP="000A1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CB2EF" w14:textId="77777777" w:rsidR="001D60AE" w:rsidRDefault="001D60AE" w:rsidP="000A1B6F">
      <w:pPr>
        <w:spacing w:after="0" w:line="240" w:lineRule="auto"/>
      </w:pPr>
      <w:r>
        <w:separator/>
      </w:r>
    </w:p>
  </w:footnote>
  <w:footnote w:type="continuationSeparator" w:id="0">
    <w:p w14:paraId="38A7AA21" w14:textId="77777777" w:rsidR="001D60AE" w:rsidRDefault="001D60AE" w:rsidP="000A1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5627B"/>
    <w:multiLevelType w:val="hybridMultilevel"/>
    <w:tmpl w:val="CD1430A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191459EC"/>
    <w:multiLevelType w:val="multilevel"/>
    <w:tmpl w:val="E6B2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69492C"/>
    <w:multiLevelType w:val="multilevel"/>
    <w:tmpl w:val="E868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473D56"/>
    <w:multiLevelType w:val="hybridMultilevel"/>
    <w:tmpl w:val="B7DA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204482">
    <w:abstractNumId w:val="2"/>
  </w:num>
  <w:num w:numId="2" w16cid:durableId="1475415704">
    <w:abstractNumId w:val="1"/>
  </w:num>
  <w:num w:numId="3" w16cid:durableId="1339699702">
    <w:abstractNumId w:val="3"/>
  </w:num>
  <w:num w:numId="4" w16cid:durableId="19355062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pp, Derek R (DFW)">
    <w15:presenceInfo w15:providerId="AD" w15:userId="S::Derek.Dapp@dfw.wa.gov::dc943764-6bd6-45c3-ba8f-3e367fa47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6D0"/>
    <w:rsid w:val="0001763E"/>
    <w:rsid w:val="000602E4"/>
    <w:rsid w:val="000A1B6F"/>
    <w:rsid w:val="0014053F"/>
    <w:rsid w:val="001D60AE"/>
    <w:rsid w:val="001E35DD"/>
    <w:rsid w:val="002836D0"/>
    <w:rsid w:val="00292EF3"/>
    <w:rsid w:val="002E514D"/>
    <w:rsid w:val="002F0A44"/>
    <w:rsid w:val="004863F9"/>
    <w:rsid w:val="0049392B"/>
    <w:rsid w:val="004A20E2"/>
    <w:rsid w:val="004D1CDE"/>
    <w:rsid w:val="004D2E8E"/>
    <w:rsid w:val="00595A4A"/>
    <w:rsid w:val="0060684C"/>
    <w:rsid w:val="006934FA"/>
    <w:rsid w:val="00725740"/>
    <w:rsid w:val="0078790D"/>
    <w:rsid w:val="00856DC4"/>
    <w:rsid w:val="00890040"/>
    <w:rsid w:val="00922064"/>
    <w:rsid w:val="00981DC3"/>
    <w:rsid w:val="009A32D9"/>
    <w:rsid w:val="009B520C"/>
    <w:rsid w:val="009E5568"/>
    <w:rsid w:val="009F61E1"/>
    <w:rsid w:val="00A17ED7"/>
    <w:rsid w:val="00A83B09"/>
    <w:rsid w:val="00B91D28"/>
    <w:rsid w:val="00BD2C14"/>
    <w:rsid w:val="00C3139A"/>
    <w:rsid w:val="00C41761"/>
    <w:rsid w:val="00C81C4E"/>
    <w:rsid w:val="00D45E2F"/>
    <w:rsid w:val="00D86AB2"/>
    <w:rsid w:val="00DC188E"/>
    <w:rsid w:val="00DC19E2"/>
    <w:rsid w:val="00E62D25"/>
    <w:rsid w:val="00E72436"/>
    <w:rsid w:val="00EA1994"/>
    <w:rsid w:val="00EC513B"/>
    <w:rsid w:val="00F320F9"/>
    <w:rsid w:val="00F820C1"/>
    <w:rsid w:val="00FA2416"/>
    <w:rsid w:val="00FA32AC"/>
    <w:rsid w:val="00FC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28228"/>
  <w15:chartTrackingRefBased/>
  <w15:docId w15:val="{49332169-DF50-45DD-A901-D9D10E85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6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19E2"/>
    <w:rPr>
      <w:color w:val="0000FF"/>
      <w:u w:val="single"/>
    </w:rPr>
  </w:style>
  <w:style w:type="paragraph" w:styleId="ListParagraph">
    <w:name w:val="List Paragraph"/>
    <w:basedOn w:val="Normal"/>
    <w:uiPriority w:val="34"/>
    <w:qFormat/>
    <w:rsid w:val="00DC19E2"/>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0A1B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66026">
      <w:bodyDiv w:val="1"/>
      <w:marLeft w:val="0"/>
      <w:marRight w:val="0"/>
      <w:marTop w:val="0"/>
      <w:marBottom w:val="0"/>
      <w:divBdr>
        <w:top w:val="none" w:sz="0" w:space="0" w:color="auto"/>
        <w:left w:val="none" w:sz="0" w:space="0" w:color="auto"/>
        <w:bottom w:val="none" w:sz="0" w:space="0" w:color="auto"/>
        <w:right w:val="none" w:sz="0" w:space="0" w:color="auto"/>
      </w:divBdr>
    </w:div>
    <w:div w:id="748356521">
      <w:bodyDiv w:val="1"/>
      <w:marLeft w:val="0"/>
      <w:marRight w:val="0"/>
      <w:marTop w:val="0"/>
      <w:marBottom w:val="0"/>
      <w:divBdr>
        <w:top w:val="none" w:sz="0" w:space="0" w:color="auto"/>
        <w:left w:val="none" w:sz="0" w:space="0" w:color="auto"/>
        <w:bottom w:val="none" w:sz="0" w:space="0" w:color="auto"/>
        <w:right w:val="none" w:sz="0" w:space="0" w:color="auto"/>
      </w:divBdr>
      <w:divsChild>
        <w:div w:id="1296176972">
          <w:marLeft w:val="0"/>
          <w:marRight w:val="0"/>
          <w:marTop w:val="0"/>
          <w:marBottom w:val="0"/>
          <w:divBdr>
            <w:top w:val="none" w:sz="0" w:space="0" w:color="auto"/>
            <w:left w:val="none" w:sz="0" w:space="0" w:color="auto"/>
            <w:bottom w:val="none" w:sz="0" w:space="0" w:color="auto"/>
            <w:right w:val="none" w:sz="0" w:space="0" w:color="auto"/>
          </w:divBdr>
        </w:div>
        <w:div w:id="623923527">
          <w:marLeft w:val="0"/>
          <w:marRight w:val="0"/>
          <w:marTop w:val="0"/>
          <w:marBottom w:val="0"/>
          <w:divBdr>
            <w:top w:val="none" w:sz="0" w:space="0" w:color="auto"/>
            <w:left w:val="none" w:sz="0" w:space="0" w:color="auto"/>
            <w:bottom w:val="none" w:sz="0" w:space="0" w:color="auto"/>
            <w:right w:val="none" w:sz="0" w:space="0" w:color="auto"/>
          </w:divBdr>
          <w:divsChild>
            <w:div w:id="1342128460">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65441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Miler</dc:creator>
  <cp:keywords/>
  <dc:description/>
  <cp:lastModifiedBy>Dapp, Derek R (DFW)</cp:lastModifiedBy>
  <cp:revision>3</cp:revision>
  <dcterms:created xsi:type="dcterms:W3CDTF">2023-06-23T22:27:00Z</dcterms:created>
  <dcterms:modified xsi:type="dcterms:W3CDTF">2023-06-23T22:36:00Z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2023-06-23T22:25:41Z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6dfe7845-7464-44f9-af5f-641088819946</vt:lpwstr>
  </property>
  <property fmtid="{D5CDD505-2E9C-101B-9397-08002B2CF9AE}" pid="8" name="MSIP_Label_45011977-b912-4387-97a4-f4c94a801377_ContentBits">
    <vt:lpwstr>0</vt:lpwstr>
  </property>
</Properties>
</file>