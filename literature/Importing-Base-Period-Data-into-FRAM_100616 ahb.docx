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09A" w:rsidRDefault="00494384" w:rsidP="00494384">
      <w:pPr>
        <w:pStyle w:val="Title"/>
      </w:pPr>
      <w:r>
        <w:t xml:space="preserve">Importing Base Period </w:t>
      </w:r>
      <w:r w:rsidR="00DD0691">
        <w:t xml:space="preserve">Data </w:t>
      </w:r>
      <w:r>
        <w:t>into FRAM</w:t>
      </w:r>
    </w:p>
    <w:p w:rsidR="00494384" w:rsidRDefault="00494384" w:rsidP="00494384">
      <w:r>
        <w:t xml:space="preserve">Upon completing a run of the Chinook FRAM Calibration Program, the user </w:t>
      </w:r>
      <w:r w:rsidR="002F1030">
        <w:t xml:space="preserve">can </w:t>
      </w:r>
      <w:r>
        <w:t>export the resulting base period data</w:t>
      </w:r>
      <w:r w:rsidR="002F1030">
        <w:t xml:space="preserve"> as a “base period transfer file” in Microsoft Access database format</w:t>
      </w:r>
      <w:r>
        <w:t xml:space="preserve">.  </w:t>
      </w:r>
      <w:r w:rsidR="002F7759">
        <w:t xml:space="preserve"> The process necessary t</w:t>
      </w:r>
      <w:r>
        <w:t xml:space="preserve">o import </w:t>
      </w:r>
      <w:r w:rsidR="002F7759">
        <w:t xml:space="preserve">a base period transfer file into </w:t>
      </w:r>
      <w:r>
        <w:t>FRAM</w:t>
      </w:r>
      <w:r w:rsidR="002F7759">
        <w:t xml:space="preserve"> requires several steps and is described below.  Be advised</w:t>
      </w:r>
      <w:r w:rsidR="00EE0266">
        <w:t xml:space="preserve"> that until additional </w:t>
      </w:r>
      <w:r w:rsidR="002F7759">
        <w:t xml:space="preserve">features </w:t>
      </w:r>
      <w:r w:rsidR="00EE0266">
        <w:t xml:space="preserve">are </w:t>
      </w:r>
      <w:r w:rsidR="002F7759">
        <w:t>implemented</w:t>
      </w:r>
      <w:r w:rsidR="00EE0266">
        <w:t>,</w:t>
      </w:r>
      <w:r w:rsidR="002F7759">
        <w:t xml:space="preserve"> a single database can only successfully be run with one base period</w:t>
      </w:r>
      <w:r w:rsidR="000A6F3C">
        <w:t xml:space="preserve">.  </w:t>
      </w:r>
      <w:r w:rsidR="00BA4C2F">
        <w:t xml:space="preserve">Importing a set of “new” base period data will render the FRAM VS database unable to run with the “old” base period.  </w:t>
      </w:r>
      <w:r w:rsidR="002F7759">
        <w:t>Accordingly</w:t>
      </w:r>
      <w:r w:rsidR="00BA4C2F">
        <w:t>, it is recommended that the user cop</w:t>
      </w:r>
      <w:r w:rsidR="002F7759">
        <w:t>ies</w:t>
      </w:r>
      <w:r w:rsidR="00BA4C2F">
        <w:t xml:space="preserve"> the desired database </w:t>
      </w:r>
      <w:r w:rsidR="00BA78DE">
        <w:t xml:space="preserve">prior to importing new base period data </w:t>
      </w:r>
      <w:r w:rsidR="00BA4C2F">
        <w:t xml:space="preserve">and </w:t>
      </w:r>
      <w:r w:rsidR="00BA78DE">
        <w:t xml:space="preserve">retains </w:t>
      </w:r>
      <w:r w:rsidR="00BA4C2F">
        <w:t xml:space="preserve">one </w:t>
      </w:r>
      <w:r w:rsidR="00BA78DE">
        <w:t xml:space="preserve">database </w:t>
      </w:r>
      <w:r w:rsidR="00BA4C2F">
        <w:t>version for “old” base period runs and one for “new” base period runs.</w:t>
      </w:r>
    </w:p>
    <w:p w:rsidR="00BA4C2F" w:rsidRDefault="00BA4C2F" w:rsidP="00494384">
      <w:r>
        <w:t>To import a new base period dataset into FRAM:</w:t>
      </w:r>
    </w:p>
    <w:p w:rsidR="00494384" w:rsidRDefault="00494384" w:rsidP="00494384">
      <w:pPr>
        <w:pStyle w:val="ListParagraph"/>
        <w:numPr>
          <w:ilvl w:val="0"/>
          <w:numId w:val="1"/>
        </w:numPr>
      </w:pPr>
      <w:r>
        <w:t>Open the FRAM program</w:t>
      </w:r>
      <w:r w:rsidR="00014070">
        <w:t>.</w:t>
      </w:r>
    </w:p>
    <w:p w:rsidR="00494384" w:rsidRDefault="00014070" w:rsidP="00494384">
      <w:pPr>
        <w:pStyle w:val="ListParagraph"/>
        <w:numPr>
          <w:ilvl w:val="0"/>
          <w:numId w:val="1"/>
        </w:numPr>
      </w:pPr>
      <w:r>
        <w:t>Click</w:t>
      </w:r>
      <w:r w:rsidR="00494384">
        <w:t xml:space="preserve"> </w:t>
      </w:r>
      <w:r w:rsidR="00494384">
        <w:rPr>
          <w:noProof/>
        </w:rPr>
        <w:drawing>
          <wp:inline distT="0" distB="0" distL="0" distR="0" wp14:anchorId="6736A365" wp14:editId="1B048228">
            <wp:extent cx="1093058" cy="22702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98146" cy="228077"/>
                    </a:xfrm>
                    <a:prstGeom prst="rect">
                      <a:avLst/>
                    </a:prstGeom>
                  </pic:spPr>
                </pic:pic>
              </a:graphicData>
            </a:graphic>
          </wp:inline>
        </w:drawing>
      </w:r>
      <w:r>
        <w:t xml:space="preserve"> and select the desired FRAM</w:t>
      </w:r>
      <w:r w:rsidR="0089186D">
        <w:t xml:space="preserve"> </w:t>
      </w:r>
      <w:r>
        <w:t>VS database.</w:t>
      </w:r>
    </w:p>
    <w:p w:rsidR="00014070" w:rsidRDefault="00014070" w:rsidP="00494384">
      <w:pPr>
        <w:pStyle w:val="ListParagraph"/>
        <w:numPr>
          <w:ilvl w:val="0"/>
          <w:numId w:val="1"/>
        </w:numPr>
      </w:pPr>
      <w:r>
        <w:t>Select a model run (it doesn’t matter which run you select at this point).</w:t>
      </w:r>
    </w:p>
    <w:p w:rsidR="00014070" w:rsidRDefault="00014070" w:rsidP="00494384">
      <w:pPr>
        <w:pStyle w:val="ListParagraph"/>
        <w:numPr>
          <w:ilvl w:val="0"/>
          <w:numId w:val="1"/>
        </w:numPr>
      </w:pPr>
      <w:proofErr w:type="gramStart"/>
      <w:r>
        <w:t xml:space="preserve">Click </w:t>
      </w:r>
      <w:proofErr w:type="gramEnd"/>
      <w:r>
        <w:rPr>
          <w:noProof/>
        </w:rPr>
        <w:drawing>
          <wp:inline distT="0" distB="0" distL="0" distR="0" wp14:anchorId="7177C4C7" wp14:editId="0FF97188">
            <wp:extent cx="931985" cy="228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31985" cy="228600"/>
                    </a:xfrm>
                    <a:prstGeom prst="rect">
                      <a:avLst/>
                    </a:prstGeom>
                  </pic:spPr>
                </pic:pic>
              </a:graphicData>
            </a:graphic>
          </wp:inline>
        </w:drawing>
      </w:r>
      <w:r>
        <w:t xml:space="preserve">, then </w:t>
      </w:r>
      <w:r>
        <w:rPr>
          <w:noProof/>
        </w:rPr>
        <w:drawing>
          <wp:inline distT="0" distB="0" distL="0" distR="0" wp14:anchorId="51705B8E" wp14:editId="54AC6AC8">
            <wp:extent cx="1160585" cy="228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60585" cy="228600"/>
                    </a:xfrm>
                    <a:prstGeom prst="rect">
                      <a:avLst/>
                    </a:prstGeom>
                  </pic:spPr>
                </pic:pic>
              </a:graphicData>
            </a:graphic>
          </wp:inline>
        </w:drawing>
      </w:r>
      <w:r>
        <w:t>.</w:t>
      </w:r>
    </w:p>
    <w:p w:rsidR="00014070" w:rsidRDefault="00014070" w:rsidP="00494384">
      <w:pPr>
        <w:pStyle w:val="ListParagraph"/>
        <w:numPr>
          <w:ilvl w:val="0"/>
          <w:numId w:val="1"/>
        </w:numPr>
      </w:pPr>
      <w:r>
        <w:t>Navigate to and select the desired base period transfer file that was produced by the calibration program.</w:t>
      </w:r>
    </w:p>
    <w:p w:rsidR="00014070" w:rsidRDefault="00014070" w:rsidP="00494384">
      <w:pPr>
        <w:pStyle w:val="ListParagraph"/>
        <w:numPr>
          <w:ilvl w:val="0"/>
          <w:numId w:val="1"/>
        </w:numPr>
      </w:pPr>
      <w:r>
        <w:t>Upon selecting the transfer file, the following w</w:t>
      </w:r>
      <w:r w:rsidR="00E90520">
        <w:t>indow will pop up:</w:t>
      </w:r>
    </w:p>
    <w:p w:rsidR="00E90520" w:rsidRDefault="00E90520" w:rsidP="00E90520">
      <w:pPr>
        <w:pStyle w:val="ListParagraph"/>
      </w:pPr>
      <w:r>
        <w:rPr>
          <w:noProof/>
        </w:rPr>
        <w:drawing>
          <wp:inline distT="0" distB="0" distL="0" distR="0" wp14:anchorId="2A5B52BE" wp14:editId="76B6DAA9">
            <wp:extent cx="2915478" cy="214550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6663" cy="2146375"/>
                    </a:xfrm>
                    <a:prstGeom prst="rect">
                      <a:avLst/>
                    </a:prstGeom>
                  </pic:spPr>
                </pic:pic>
              </a:graphicData>
            </a:graphic>
          </wp:inline>
        </w:drawing>
      </w:r>
    </w:p>
    <w:p w:rsidR="00EE0266" w:rsidRDefault="00EE0266" w:rsidP="00E90520">
      <w:pPr>
        <w:pStyle w:val="ListParagraph"/>
      </w:pPr>
      <w:r>
        <w:t>Fisheries and Time Steps are identical between the new and old base periods</w:t>
      </w:r>
      <w:r w:rsidR="00BA78DE">
        <w:t>.</w:t>
      </w:r>
      <w:r>
        <w:t xml:space="preserve"> </w:t>
      </w:r>
      <w:r w:rsidR="00BA78DE">
        <w:t>H</w:t>
      </w:r>
      <w:r>
        <w:t xml:space="preserve">owever, there are differences in Base Period Size Limits and Stocks.  </w:t>
      </w:r>
      <w:r w:rsidR="0089186D">
        <w:t xml:space="preserve">Check the boxes for “Base Period Size Limits” and “Stocks” then select </w:t>
      </w:r>
      <w:proofErr w:type="gramStart"/>
      <w:r w:rsidR="0089186D">
        <w:t>Done</w:t>
      </w:r>
      <w:proofErr w:type="gramEnd"/>
      <w:r w:rsidR="0089186D">
        <w:t>.</w:t>
      </w:r>
    </w:p>
    <w:p w:rsidR="00E90520" w:rsidRDefault="0089186D" w:rsidP="00494384">
      <w:pPr>
        <w:pStyle w:val="ListParagraph"/>
        <w:numPr>
          <w:ilvl w:val="0"/>
          <w:numId w:val="1"/>
        </w:numPr>
      </w:pPr>
      <w:r>
        <w:t>FRAM will import the data from the transfer file and append it to or replace existing data tables in the FRAM VS database. When complete the “FRAM Utilities” page will reappear.</w:t>
      </w:r>
    </w:p>
    <w:p w:rsidR="0089186D" w:rsidRDefault="0089186D" w:rsidP="00494384">
      <w:pPr>
        <w:pStyle w:val="ListParagraph"/>
        <w:numPr>
          <w:ilvl w:val="0"/>
          <w:numId w:val="1"/>
        </w:numPr>
      </w:pPr>
      <w:r>
        <w:t>Open the FRAM VS access database that the base period data set was just loaded into.</w:t>
      </w:r>
    </w:p>
    <w:p w:rsidR="0089186D" w:rsidRDefault="0089186D" w:rsidP="00494384">
      <w:pPr>
        <w:pStyle w:val="ListParagraph"/>
        <w:numPr>
          <w:ilvl w:val="0"/>
          <w:numId w:val="1"/>
        </w:numPr>
      </w:pPr>
      <w:r>
        <w:t>Open the “Stock” table and determine the ID that was assigned in the “</w:t>
      </w:r>
      <w:proofErr w:type="spellStart"/>
      <w:r>
        <w:t>StockVersion</w:t>
      </w:r>
      <w:proofErr w:type="spellEnd"/>
      <w:r>
        <w:t>” field (there should only be one unique value here if the “Stock” box was checked in step 6</w:t>
      </w:r>
      <w:r w:rsidR="00EE6411">
        <w:t>)</w:t>
      </w:r>
      <w:r>
        <w:t>.</w:t>
      </w:r>
    </w:p>
    <w:p w:rsidR="00833368" w:rsidRDefault="00833368" w:rsidP="00833368">
      <w:pPr>
        <w:pStyle w:val="ListParagraph"/>
      </w:pPr>
      <w:r>
        <w:rPr>
          <w:noProof/>
        </w:rPr>
        <w:lastRenderedPageBreak/>
        <w:drawing>
          <wp:inline distT="0" distB="0" distL="0" distR="0" wp14:anchorId="1FEA99CC" wp14:editId="013AEA8B">
            <wp:extent cx="5042452" cy="56081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2840" cy="573088"/>
                    </a:xfrm>
                    <a:prstGeom prst="rect">
                      <a:avLst/>
                    </a:prstGeom>
                  </pic:spPr>
                </pic:pic>
              </a:graphicData>
            </a:graphic>
          </wp:inline>
        </w:drawing>
      </w:r>
    </w:p>
    <w:p w:rsidR="0089186D" w:rsidRPr="00D7139A" w:rsidRDefault="00EE6411" w:rsidP="00494384">
      <w:pPr>
        <w:pStyle w:val="ListParagraph"/>
        <w:numPr>
          <w:ilvl w:val="0"/>
          <w:numId w:val="1"/>
        </w:numPr>
        <w:rPr>
          <w:b/>
          <w:rPrChange w:id="0" w:author="Hagen-Breaux, Angelika (DFW)" w:date="2018-08-22T09:30:00Z">
            <w:rPr/>
          </w:rPrChange>
        </w:rPr>
      </w:pPr>
      <w:r>
        <w:t>Open the “</w:t>
      </w:r>
      <w:proofErr w:type="spellStart"/>
      <w:r>
        <w:t>BaseID</w:t>
      </w:r>
      <w:proofErr w:type="spellEnd"/>
      <w:r>
        <w:t xml:space="preserve">” table and identify the </w:t>
      </w:r>
      <w:r w:rsidR="00514D85">
        <w:t>“</w:t>
      </w:r>
      <w:proofErr w:type="spellStart"/>
      <w:r w:rsidR="00514D85">
        <w:t>B</w:t>
      </w:r>
      <w:r w:rsidR="00C955D2">
        <w:t>ase</w:t>
      </w:r>
      <w:r w:rsidR="00514D85">
        <w:t>P</w:t>
      </w:r>
      <w:r w:rsidR="00C955D2">
        <w:t>eriod</w:t>
      </w:r>
      <w:r w:rsidR="00514D85">
        <w:t>ID</w:t>
      </w:r>
      <w:proofErr w:type="spellEnd"/>
      <w:r w:rsidR="00514D85">
        <w:t xml:space="preserve">” for the record </w:t>
      </w:r>
      <w:r w:rsidR="00C955D2">
        <w:t>that was just added (check the “</w:t>
      </w:r>
      <w:proofErr w:type="spellStart"/>
      <w:r w:rsidR="00C955D2">
        <w:t>DateCreated</w:t>
      </w:r>
      <w:proofErr w:type="spellEnd"/>
      <w:r w:rsidR="00C955D2">
        <w:t>” field</w:t>
      </w:r>
      <w:r w:rsidR="00514D85">
        <w:t xml:space="preserve"> to make sure the date and time match with when it was imported</w:t>
      </w:r>
      <w:r w:rsidR="00C955D2">
        <w:t xml:space="preserve">).  </w:t>
      </w:r>
      <w:r w:rsidR="00C955D2" w:rsidRPr="00D7139A">
        <w:rPr>
          <w:b/>
          <w:rPrChange w:id="1" w:author="Hagen-Breaux, Angelika (DFW)" w:date="2018-08-22T09:30:00Z">
            <w:rPr/>
          </w:rPrChange>
        </w:rPr>
        <w:t xml:space="preserve">For this record, update the </w:t>
      </w:r>
      <w:r w:rsidR="00514D85" w:rsidRPr="00D7139A">
        <w:rPr>
          <w:b/>
          <w:rPrChange w:id="2" w:author="Hagen-Breaux, Angelika (DFW)" w:date="2018-08-22T09:30:00Z">
            <w:rPr/>
          </w:rPrChange>
        </w:rPr>
        <w:t>value in the “</w:t>
      </w:r>
      <w:proofErr w:type="spellStart"/>
      <w:r w:rsidR="00514D85" w:rsidRPr="00D7139A">
        <w:rPr>
          <w:b/>
          <w:rPrChange w:id="3" w:author="Hagen-Breaux, Angelika (DFW)" w:date="2018-08-22T09:30:00Z">
            <w:rPr/>
          </w:rPrChange>
        </w:rPr>
        <w:t>StockVersion</w:t>
      </w:r>
      <w:proofErr w:type="spellEnd"/>
      <w:r w:rsidR="00514D85" w:rsidRPr="00D7139A">
        <w:rPr>
          <w:b/>
          <w:rPrChange w:id="4" w:author="Hagen-Breaux, Angelika (DFW)" w:date="2018-08-22T09:30:00Z">
            <w:rPr/>
          </w:rPrChange>
        </w:rPr>
        <w:t>” field to the value that was determined in step 9.</w:t>
      </w:r>
    </w:p>
    <w:p w:rsidR="00437C64" w:rsidRDefault="00437C64" w:rsidP="00437C64">
      <w:pPr>
        <w:pStyle w:val="ListParagraph"/>
      </w:pPr>
      <w:bookmarkStart w:id="5" w:name="_GoBack"/>
      <w:r>
        <w:rPr>
          <w:noProof/>
        </w:rPr>
        <w:drawing>
          <wp:inline distT="0" distB="0" distL="0" distR="0" wp14:anchorId="39CE969F" wp14:editId="585001C9">
            <wp:extent cx="5483260" cy="49033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3260" cy="490330"/>
                    </a:xfrm>
                    <a:prstGeom prst="rect">
                      <a:avLst/>
                    </a:prstGeom>
                  </pic:spPr>
                </pic:pic>
              </a:graphicData>
            </a:graphic>
          </wp:inline>
        </w:drawing>
      </w:r>
      <w:bookmarkEnd w:id="5"/>
    </w:p>
    <w:p w:rsidR="00C955D2" w:rsidRDefault="00514D85" w:rsidP="00494384">
      <w:pPr>
        <w:pStyle w:val="ListParagraph"/>
        <w:numPr>
          <w:ilvl w:val="0"/>
          <w:numId w:val="1"/>
        </w:numPr>
      </w:pPr>
      <w:r>
        <w:t>Open the “</w:t>
      </w:r>
      <w:proofErr w:type="spellStart"/>
      <w:r>
        <w:t>RunID</w:t>
      </w:r>
      <w:proofErr w:type="spellEnd"/>
      <w:r>
        <w:t>” table.  For any existing model runs stored in the database that you wish to run with the new base period data set, update the value in the “</w:t>
      </w:r>
      <w:proofErr w:type="spellStart"/>
      <w:r>
        <w:t>BasePeriodID</w:t>
      </w:r>
      <w:proofErr w:type="spellEnd"/>
      <w:r>
        <w:t>” field to the value that was identified in step 10.</w:t>
      </w:r>
    </w:p>
    <w:p w:rsidR="00437C64" w:rsidRDefault="00437C64" w:rsidP="00437C64">
      <w:pPr>
        <w:pStyle w:val="ListParagraph"/>
      </w:pPr>
      <w:r>
        <w:rPr>
          <w:noProof/>
        </w:rPr>
        <w:drawing>
          <wp:inline distT="0" distB="0" distL="0" distR="0" wp14:anchorId="328D796E" wp14:editId="54BD51C2">
            <wp:extent cx="5486400" cy="525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525780"/>
                    </a:xfrm>
                    <a:prstGeom prst="rect">
                      <a:avLst/>
                    </a:prstGeom>
                  </pic:spPr>
                </pic:pic>
              </a:graphicData>
            </a:graphic>
          </wp:inline>
        </w:drawing>
      </w:r>
    </w:p>
    <w:p w:rsidR="00514D85" w:rsidRDefault="00514D85" w:rsidP="00494384">
      <w:pPr>
        <w:pStyle w:val="ListParagraph"/>
        <w:numPr>
          <w:ilvl w:val="0"/>
          <w:numId w:val="1"/>
        </w:numPr>
      </w:pPr>
      <w:r>
        <w:t xml:space="preserve">To ensure the import was successful, it is good practice to check and make sure data exist for the new </w:t>
      </w:r>
      <w:proofErr w:type="spellStart"/>
      <w:r>
        <w:t>BasePeriodID</w:t>
      </w:r>
      <w:proofErr w:type="spellEnd"/>
      <w:r>
        <w:t xml:space="preserve"> in the appropriate tables.  The following tables include data from the base period dataset:</w:t>
      </w:r>
    </w:p>
    <w:tbl>
      <w:tblPr>
        <w:tblStyle w:val="TableGrid"/>
        <w:tblW w:w="65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3"/>
        <w:gridCol w:w="3137"/>
      </w:tblGrid>
      <w:tr w:rsidR="0086042B" w:rsidTr="00840F62">
        <w:trPr>
          <w:trHeight w:val="240"/>
          <w:jc w:val="center"/>
        </w:trPr>
        <w:tc>
          <w:tcPr>
            <w:tcW w:w="3439" w:type="dxa"/>
          </w:tcPr>
          <w:p w:rsidR="0086042B" w:rsidRDefault="0086042B" w:rsidP="008E062F">
            <w:pPr>
              <w:pStyle w:val="ListParagraph"/>
              <w:numPr>
                <w:ilvl w:val="0"/>
                <w:numId w:val="2"/>
              </w:numPr>
              <w:ind w:left="360"/>
            </w:pPr>
            <w:r>
              <w:t>“AEQ”</w:t>
            </w:r>
          </w:p>
        </w:tc>
        <w:tc>
          <w:tcPr>
            <w:tcW w:w="3125" w:type="dxa"/>
          </w:tcPr>
          <w:p w:rsidR="0086042B" w:rsidRDefault="0086042B" w:rsidP="008E062F">
            <w:pPr>
              <w:pStyle w:val="ListParagraph"/>
              <w:numPr>
                <w:ilvl w:val="0"/>
                <w:numId w:val="2"/>
              </w:numPr>
              <w:ind w:left="370"/>
            </w:pPr>
            <w:r>
              <w:t>“</w:t>
            </w:r>
            <w:proofErr w:type="spellStart"/>
            <w:r>
              <w:t>BaseCohort</w:t>
            </w:r>
            <w:proofErr w:type="spellEnd"/>
            <w:r>
              <w:t>”</w:t>
            </w:r>
          </w:p>
        </w:tc>
      </w:tr>
      <w:tr w:rsidR="0086042B" w:rsidTr="00840F62">
        <w:trPr>
          <w:trHeight w:val="247"/>
          <w:jc w:val="center"/>
        </w:trPr>
        <w:tc>
          <w:tcPr>
            <w:tcW w:w="3439" w:type="dxa"/>
          </w:tcPr>
          <w:p w:rsidR="0086042B" w:rsidRDefault="0086042B" w:rsidP="00EF2280">
            <w:pPr>
              <w:pStyle w:val="ListParagraph"/>
              <w:numPr>
                <w:ilvl w:val="0"/>
                <w:numId w:val="2"/>
              </w:numPr>
              <w:ind w:left="383"/>
            </w:pPr>
            <w:r>
              <w:t>“</w:t>
            </w:r>
            <w:proofErr w:type="spellStart"/>
            <w:r>
              <w:t>BaseExploitationRate</w:t>
            </w:r>
            <w:proofErr w:type="spellEnd"/>
            <w:r>
              <w:t>”</w:t>
            </w:r>
          </w:p>
        </w:tc>
        <w:tc>
          <w:tcPr>
            <w:tcW w:w="3125" w:type="dxa"/>
          </w:tcPr>
          <w:p w:rsidR="0086042B" w:rsidRDefault="0086042B" w:rsidP="00EF2280">
            <w:pPr>
              <w:pStyle w:val="ListParagraph"/>
              <w:numPr>
                <w:ilvl w:val="0"/>
                <w:numId w:val="2"/>
              </w:numPr>
              <w:ind w:left="360"/>
            </w:pPr>
            <w:r>
              <w:t>“</w:t>
            </w:r>
            <w:proofErr w:type="spellStart"/>
            <w:r>
              <w:t>EncounterRateAdjustment</w:t>
            </w:r>
            <w:proofErr w:type="spellEnd"/>
            <w:r>
              <w:t>”</w:t>
            </w:r>
          </w:p>
        </w:tc>
      </w:tr>
      <w:tr w:rsidR="0086042B" w:rsidTr="00840F62">
        <w:trPr>
          <w:trHeight w:val="240"/>
          <w:jc w:val="center"/>
        </w:trPr>
        <w:tc>
          <w:tcPr>
            <w:tcW w:w="3439" w:type="dxa"/>
          </w:tcPr>
          <w:p w:rsidR="0086042B" w:rsidRDefault="0086042B" w:rsidP="00EF2280">
            <w:pPr>
              <w:pStyle w:val="ListParagraph"/>
              <w:numPr>
                <w:ilvl w:val="0"/>
                <w:numId w:val="2"/>
              </w:numPr>
              <w:ind w:left="370"/>
            </w:pPr>
            <w:r>
              <w:t>“</w:t>
            </w:r>
            <w:proofErr w:type="spellStart"/>
            <w:r>
              <w:t>FisheryModelStockProportion</w:t>
            </w:r>
            <w:proofErr w:type="spellEnd"/>
            <w:r>
              <w:t>”</w:t>
            </w:r>
          </w:p>
        </w:tc>
        <w:tc>
          <w:tcPr>
            <w:tcW w:w="3125" w:type="dxa"/>
          </w:tcPr>
          <w:p w:rsidR="0086042B" w:rsidRDefault="0086042B" w:rsidP="00EF2280">
            <w:pPr>
              <w:pStyle w:val="ListParagraph"/>
              <w:numPr>
                <w:ilvl w:val="0"/>
                <w:numId w:val="2"/>
              </w:numPr>
              <w:ind w:left="380"/>
            </w:pPr>
            <w:r>
              <w:t>“Growth”</w:t>
            </w:r>
          </w:p>
        </w:tc>
      </w:tr>
      <w:tr w:rsidR="0086042B" w:rsidTr="00840F62">
        <w:trPr>
          <w:trHeight w:val="240"/>
          <w:jc w:val="center"/>
        </w:trPr>
        <w:tc>
          <w:tcPr>
            <w:tcW w:w="3439" w:type="dxa"/>
          </w:tcPr>
          <w:p w:rsidR="0086042B" w:rsidRDefault="0086042B" w:rsidP="00EF2280">
            <w:pPr>
              <w:pStyle w:val="ListParagraph"/>
              <w:numPr>
                <w:ilvl w:val="0"/>
                <w:numId w:val="2"/>
              </w:numPr>
              <w:ind w:left="360"/>
            </w:pPr>
            <w:r>
              <w:t>“</w:t>
            </w:r>
            <w:proofErr w:type="spellStart"/>
            <w:r>
              <w:t>IncidentalRate</w:t>
            </w:r>
            <w:proofErr w:type="spellEnd"/>
            <w:r>
              <w:t>”</w:t>
            </w:r>
          </w:p>
        </w:tc>
        <w:tc>
          <w:tcPr>
            <w:tcW w:w="3125" w:type="dxa"/>
          </w:tcPr>
          <w:p w:rsidR="0086042B" w:rsidRDefault="0086042B" w:rsidP="00EF2280">
            <w:pPr>
              <w:pStyle w:val="ListParagraph"/>
              <w:numPr>
                <w:ilvl w:val="0"/>
                <w:numId w:val="2"/>
              </w:numPr>
              <w:ind w:left="360"/>
            </w:pPr>
            <w:r>
              <w:t>“</w:t>
            </w:r>
            <w:proofErr w:type="spellStart"/>
            <w:r>
              <w:t>MaturationRate</w:t>
            </w:r>
            <w:proofErr w:type="spellEnd"/>
            <w:r>
              <w:t>”</w:t>
            </w:r>
          </w:p>
        </w:tc>
      </w:tr>
      <w:tr w:rsidR="0086042B" w:rsidTr="00840F62">
        <w:trPr>
          <w:trHeight w:val="480"/>
          <w:jc w:val="center"/>
        </w:trPr>
        <w:tc>
          <w:tcPr>
            <w:tcW w:w="3439" w:type="dxa"/>
          </w:tcPr>
          <w:p w:rsidR="0086042B" w:rsidRDefault="0086042B" w:rsidP="00EF2280">
            <w:pPr>
              <w:pStyle w:val="ListParagraph"/>
              <w:numPr>
                <w:ilvl w:val="0"/>
                <w:numId w:val="2"/>
              </w:numPr>
              <w:ind w:left="360"/>
            </w:pPr>
            <w:r>
              <w:t>“</w:t>
            </w:r>
            <w:proofErr w:type="spellStart"/>
            <w:r>
              <w:t>NaturalMortality</w:t>
            </w:r>
            <w:proofErr w:type="spellEnd"/>
            <w:r>
              <w:t>”</w:t>
            </w:r>
          </w:p>
        </w:tc>
        <w:tc>
          <w:tcPr>
            <w:tcW w:w="3125" w:type="dxa"/>
          </w:tcPr>
          <w:p w:rsidR="00840F62" w:rsidRDefault="0086042B" w:rsidP="00840F62">
            <w:pPr>
              <w:pStyle w:val="ListParagraph"/>
              <w:numPr>
                <w:ilvl w:val="0"/>
                <w:numId w:val="2"/>
              </w:numPr>
              <w:ind w:left="360"/>
            </w:pPr>
            <w:r>
              <w:t>“</w:t>
            </w:r>
            <w:proofErr w:type="spellStart"/>
            <w:r>
              <w:t>ShakerMortRate</w:t>
            </w:r>
            <w:proofErr w:type="spellEnd"/>
            <w:r>
              <w:t>”</w:t>
            </w:r>
          </w:p>
          <w:p w:rsidR="00840F62" w:rsidRDefault="00840F62" w:rsidP="00840F62">
            <w:pPr>
              <w:pStyle w:val="ListParagraph"/>
              <w:numPr>
                <w:ilvl w:val="0"/>
                <w:numId w:val="2"/>
              </w:numPr>
              <w:ind w:left="360" w:hanging="4586"/>
            </w:pPr>
          </w:p>
        </w:tc>
      </w:tr>
    </w:tbl>
    <w:p w:rsidR="00514D85" w:rsidRDefault="00514D85" w:rsidP="00514D85">
      <w:pPr>
        <w:pStyle w:val="ListParagraph"/>
      </w:pPr>
    </w:p>
    <w:p w:rsidR="00840F62" w:rsidRPr="00840F62" w:rsidRDefault="00840F62" w:rsidP="00840F62">
      <w:pPr>
        <w:pStyle w:val="ListParagraph"/>
        <w:rPr>
          <w:i/>
          <w:rPrChange w:id="6" w:author="AHB" w:date="2017-02-01T17:13:00Z">
            <w:rPr/>
          </w:rPrChange>
        </w:rPr>
      </w:pPr>
      <w:ins w:id="7" w:author="AHB" w:date="2017-02-01T17:13:00Z">
        <w:r>
          <w:rPr>
            <w:i/>
          </w:rPr>
          <w:t xml:space="preserve">Note that </w:t>
        </w:r>
      </w:ins>
      <w:ins w:id="8" w:author="AHB" w:date="2017-02-01T17:14:00Z">
        <w:r>
          <w:rPr>
            <w:i/>
          </w:rPr>
          <w:t xml:space="preserve">the imported </w:t>
        </w:r>
      </w:ins>
      <w:proofErr w:type="spellStart"/>
      <w:ins w:id="9" w:author="AHB" w:date="2017-02-01T17:13:00Z">
        <w:r>
          <w:rPr>
            <w:i/>
          </w:rPr>
          <w:t>FisheryModelStockProportion</w:t>
        </w:r>
        <w:proofErr w:type="spellEnd"/>
        <w:r>
          <w:rPr>
            <w:i/>
          </w:rPr>
          <w:t xml:space="preserve"> actually originates from the </w:t>
        </w:r>
      </w:ins>
      <w:ins w:id="10" w:author="AHB" w:date="2017-02-01T17:14:00Z">
        <w:r>
          <w:rPr>
            <w:i/>
          </w:rPr>
          <w:t>“</w:t>
        </w:r>
      </w:ins>
      <w:proofErr w:type="spellStart"/>
      <w:ins w:id="11" w:author="AHB" w:date="2017-02-01T17:13:00Z">
        <w:r>
          <w:rPr>
            <w:i/>
          </w:rPr>
          <w:t>FisheryModelStockProportion_Tot</w:t>
        </w:r>
      </w:ins>
      <w:proofErr w:type="spellEnd"/>
      <w:ins w:id="12" w:author="AHB" w:date="2017-02-01T17:14:00Z">
        <w:r>
          <w:rPr>
            <w:i/>
          </w:rPr>
          <w:t xml:space="preserve">” table in the </w:t>
        </w:r>
        <w:proofErr w:type="spellStart"/>
        <w:r>
          <w:rPr>
            <w:i/>
          </w:rPr>
          <w:t>CalibrationDB</w:t>
        </w:r>
        <w:proofErr w:type="spellEnd"/>
        <w:r>
          <w:rPr>
            <w:i/>
          </w:rPr>
          <w:t>.</w:t>
        </w:r>
      </w:ins>
    </w:p>
    <w:p w:rsidR="00437C64" w:rsidRDefault="00437C64" w:rsidP="00494384">
      <w:pPr>
        <w:pStyle w:val="ListParagraph"/>
        <w:numPr>
          <w:ilvl w:val="0"/>
          <w:numId w:val="1"/>
        </w:numPr>
      </w:pPr>
      <w:r>
        <w:t>Return to the FRAM program and exit out of the “FRAM Utilities” page.</w:t>
      </w:r>
    </w:p>
    <w:p w:rsidR="00514D85" w:rsidRDefault="00437C64" w:rsidP="00494384">
      <w:pPr>
        <w:pStyle w:val="ListParagraph"/>
        <w:numPr>
          <w:ilvl w:val="0"/>
          <w:numId w:val="1"/>
        </w:numPr>
      </w:pPr>
      <w:r>
        <w:t xml:space="preserve">Reconnect to the FRAM VS database by clicking the </w:t>
      </w:r>
      <w:r>
        <w:rPr>
          <w:noProof/>
        </w:rPr>
        <w:drawing>
          <wp:inline distT="0" distB="0" distL="0" distR="0" wp14:anchorId="436656F6" wp14:editId="4822E313">
            <wp:extent cx="1093058" cy="22702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98146" cy="228077"/>
                    </a:xfrm>
                    <a:prstGeom prst="rect">
                      <a:avLst/>
                    </a:prstGeom>
                  </pic:spPr>
                </pic:pic>
              </a:graphicData>
            </a:graphic>
          </wp:inline>
        </w:drawing>
      </w:r>
      <w:r>
        <w:t xml:space="preserve"> button and reselecting the database.</w:t>
      </w:r>
    </w:p>
    <w:p w:rsidR="00437C64" w:rsidRDefault="004A06F8" w:rsidP="00494384">
      <w:pPr>
        <w:pStyle w:val="ListParagraph"/>
        <w:numPr>
          <w:ilvl w:val="0"/>
          <w:numId w:val="1"/>
        </w:numPr>
      </w:pPr>
      <w:r>
        <w:t>Select the desired model run.</w:t>
      </w:r>
    </w:p>
    <w:p w:rsidR="004A06F8" w:rsidRPr="00494384" w:rsidRDefault="004A06F8" w:rsidP="00494384">
      <w:pPr>
        <w:pStyle w:val="ListParagraph"/>
        <w:numPr>
          <w:ilvl w:val="0"/>
          <w:numId w:val="1"/>
        </w:numPr>
      </w:pPr>
      <w:r>
        <w:t>You should now be ready to run the model using the new base period dataset.</w:t>
      </w:r>
    </w:p>
    <w:sectPr w:rsidR="004A06F8" w:rsidRPr="0049438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D0A" w:rsidRDefault="00854D0A" w:rsidP="004A06F8">
      <w:pPr>
        <w:spacing w:after="0" w:line="240" w:lineRule="auto"/>
      </w:pPr>
      <w:r>
        <w:separator/>
      </w:r>
    </w:p>
  </w:endnote>
  <w:endnote w:type="continuationSeparator" w:id="0">
    <w:p w:rsidR="00854D0A" w:rsidRDefault="00854D0A" w:rsidP="004A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D0A" w:rsidRDefault="00854D0A" w:rsidP="004A06F8">
      <w:pPr>
        <w:spacing w:after="0" w:line="240" w:lineRule="auto"/>
      </w:pPr>
      <w:r>
        <w:separator/>
      </w:r>
    </w:p>
  </w:footnote>
  <w:footnote w:type="continuationSeparator" w:id="0">
    <w:p w:rsidR="00854D0A" w:rsidRDefault="00854D0A" w:rsidP="004A0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6F8" w:rsidRDefault="004A06F8" w:rsidP="004A06F8">
    <w:pPr>
      <w:pStyle w:val="Header"/>
      <w:jc w:val="right"/>
    </w:pPr>
    <w:r>
      <w:t>9/16/2016</w:t>
    </w:r>
  </w:p>
  <w:p w:rsidR="004A06F8" w:rsidRDefault="004A06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A0354"/>
    <w:multiLevelType w:val="hybridMultilevel"/>
    <w:tmpl w:val="774A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2164F"/>
    <w:multiLevelType w:val="hybridMultilevel"/>
    <w:tmpl w:val="F52C5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gen-Breaux, Angelika (DFW)">
    <w15:presenceInfo w15:providerId="AD" w15:userId="S-1-5-21-1844237615-1844823847-839522115-19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384"/>
    <w:rsid w:val="00014070"/>
    <w:rsid w:val="000A6F3C"/>
    <w:rsid w:val="00206221"/>
    <w:rsid w:val="002A357E"/>
    <w:rsid w:val="002F1030"/>
    <w:rsid w:val="002F7759"/>
    <w:rsid w:val="00437C64"/>
    <w:rsid w:val="00494384"/>
    <w:rsid w:val="004A06F8"/>
    <w:rsid w:val="004A534B"/>
    <w:rsid w:val="00514D85"/>
    <w:rsid w:val="0081797D"/>
    <w:rsid w:val="00833368"/>
    <w:rsid w:val="00840F62"/>
    <w:rsid w:val="00854D0A"/>
    <w:rsid w:val="0086042B"/>
    <w:rsid w:val="0089186D"/>
    <w:rsid w:val="008E062F"/>
    <w:rsid w:val="0094341C"/>
    <w:rsid w:val="009438F1"/>
    <w:rsid w:val="00B27BE6"/>
    <w:rsid w:val="00B9609A"/>
    <w:rsid w:val="00BA4C2F"/>
    <w:rsid w:val="00BA78DE"/>
    <w:rsid w:val="00BD0495"/>
    <w:rsid w:val="00C955D2"/>
    <w:rsid w:val="00D7139A"/>
    <w:rsid w:val="00DD0691"/>
    <w:rsid w:val="00E90520"/>
    <w:rsid w:val="00EE0266"/>
    <w:rsid w:val="00EE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311208-7E8A-4E79-915A-2F230DC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3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3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4384"/>
    <w:pPr>
      <w:ind w:left="720"/>
      <w:contextualSpacing/>
    </w:pPr>
  </w:style>
  <w:style w:type="paragraph" w:styleId="BalloonText">
    <w:name w:val="Balloon Text"/>
    <w:basedOn w:val="Normal"/>
    <w:link w:val="BalloonTextChar"/>
    <w:uiPriority w:val="99"/>
    <w:semiHidden/>
    <w:unhideWhenUsed/>
    <w:rsid w:val="00494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384"/>
    <w:rPr>
      <w:rFonts w:ascii="Tahoma" w:hAnsi="Tahoma" w:cs="Tahoma"/>
      <w:sz w:val="16"/>
      <w:szCs w:val="16"/>
    </w:rPr>
  </w:style>
  <w:style w:type="table" w:styleId="TableGrid">
    <w:name w:val="Table Grid"/>
    <w:basedOn w:val="TableNormal"/>
    <w:uiPriority w:val="59"/>
    <w:rsid w:val="0051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0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6F8"/>
  </w:style>
  <w:style w:type="paragraph" w:styleId="Footer">
    <w:name w:val="footer"/>
    <w:basedOn w:val="Normal"/>
    <w:link w:val="FooterChar"/>
    <w:uiPriority w:val="99"/>
    <w:unhideWhenUsed/>
    <w:rsid w:val="004A0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6F8"/>
  </w:style>
  <w:style w:type="character" w:styleId="CommentReference">
    <w:name w:val="annotation reference"/>
    <w:basedOn w:val="DefaultParagraphFont"/>
    <w:uiPriority w:val="99"/>
    <w:semiHidden/>
    <w:unhideWhenUsed/>
    <w:rsid w:val="002A357E"/>
    <w:rPr>
      <w:sz w:val="16"/>
      <w:szCs w:val="16"/>
    </w:rPr>
  </w:style>
  <w:style w:type="paragraph" w:styleId="CommentText">
    <w:name w:val="annotation text"/>
    <w:basedOn w:val="Normal"/>
    <w:link w:val="CommentTextChar"/>
    <w:uiPriority w:val="99"/>
    <w:semiHidden/>
    <w:unhideWhenUsed/>
    <w:rsid w:val="002A357E"/>
    <w:pPr>
      <w:spacing w:line="240" w:lineRule="auto"/>
    </w:pPr>
    <w:rPr>
      <w:sz w:val="20"/>
      <w:szCs w:val="20"/>
    </w:rPr>
  </w:style>
  <w:style w:type="character" w:customStyle="1" w:styleId="CommentTextChar">
    <w:name w:val="Comment Text Char"/>
    <w:basedOn w:val="DefaultParagraphFont"/>
    <w:link w:val="CommentText"/>
    <w:uiPriority w:val="99"/>
    <w:semiHidden/>
    <w:rsid w:val="002A357E"/>
    <w:rPr>
      <w:sz w:val="20"/>
      <w:szCs w:val="20"/>
    </w:rPr>
  </w:style>
  <w:style w:type="paragraph" w:styleId="CommentSubject">
    <w:name w:val="annotation subject"/>
    <w:basedOn w:val="CommentText"/>
    <w:next w:val="CommentText"/>
    <w:link w:val="CommentSubjectChar"/>
    <w:uiPriority w:val="99"/>
    <w:semiHidden/>
    <w:unhideWhenUsed/>
    <w:rsid w:val="002A357E"/>
    <w:rPr>
      <w:b/>
      <w:bCs/>
    </w:rPr>
  </w:style>
  <w:style w:type="character" w:customStyle="1" w:styleId="CommentSubjectChar">
    <w:name w:val="Comment Subject Char"/>
    <w:basedOn w:val="CommentTextChar"/>
    <w:link w:val="CommentSubject"/>
    <w:uiPriority w:val="99"/>
    <w:semiHidden/>
    <w:rsid w:val="002A35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5BA67-D33D-4AE9-979B-2FAA0C5D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Carey</dc:creator>
  <cp:lastModifiedBy>Hagen-Breaux, Angelika (DFW)</cp:lastModifiedBy>
  <cp:revision>3</cp:revision>
  <dcterms:created xsi:type="dcterms:W3CDTF">2017-02-02T01:16:00Z</dcterms:created>
  <dcterms:modified xsi:type="dcterms:W3CDTF">2018-08-22T16:30:00Z</dcterms:modified>
</cp:coreProperties>
</file>